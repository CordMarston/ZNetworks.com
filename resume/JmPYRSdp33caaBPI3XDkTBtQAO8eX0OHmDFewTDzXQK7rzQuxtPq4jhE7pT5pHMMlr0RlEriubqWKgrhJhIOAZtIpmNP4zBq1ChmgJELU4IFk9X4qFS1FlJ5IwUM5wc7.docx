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5FADA34" w14:textId="4A864F6A" w:rsidR="00AF0246" w:rsidDel="003B162E" w:rsidRDefault="008D6C3A" w:rsidP="003B162E">
      <w:pPr>
        <w:pStyle w:val="documenttxtBold"/>
        <w:shd w:val="clear" w:color="auto" w:fill="FFFFFF"/>
        <w:spacing w:line="520" w:lineRule="atLeast"/>
        <w:jc w:val="center"/>
        <w:rPr>
          <w:del w:id="0" w:author="Windows User" w:date="2020-12-10T19:03:00Z"/>
          <w:rStyle w:val="span"/>
          <w:color w:val="000000"/>
          <w:spacing w:val="20"/>
          <w:sz w:val="28"/>
          <w:szCs w:val="28"/>
        </w:rPr>
      </w:pPr>
      <w:r>
        <w:rPr>
          <w:rStyle w:val="span"/>
          <w:color w:val="000000"/>
          <w:spacing w:val="20"/>
          <w:sz w:val="48"/>
          <w:szCs w:val="48"/>
        </w:rPr>
        <w:t xml:space="preserve">Mohammed </w:t>
      </w:r>
      <w:proofErr w:type="spellStart"/>
      <w:r>
        <w:rPr>
          <w:rStyle w:val="span"/>
          <w:color w:val="000000"/>
          <w:spacing w:val="20"/>
          <w:sz w:val="48"/>
          <w:szCs w:val="48"/>
        </w:rPr>
        <w:t>Ranin</w:t>
      </w:r>
      <w:proofErr w:type="spellEnd"/>
    </w:p>
    <w:p w14:paraId="1DA17917" w14:textId="77777777" w:rsidR="003B162E" w:rsidRDefault="003B162E">
      <w:pPr>
        <w:pStyle w:val="documenttxtBold"/>
        <w:shd w:val="clear" w:color="auto" w:fill="FFFFFF"/>
        <w:spacing w:line="520" w:lineRule="atLeast"/>
        <w:jc w:val="center"/>
        <w:rPr>
          <w:ins w:id="1" w:author="Windows User" w:date="2020-12-10T19:03:00Z"/>
          <w:rStyle w:val="span"/>
          <w:color w:val="000000"/>
          <w:spacing w:val="20"/>
          <w:sz w:val="48"/>
          <w:szCs w:val="48"/>
        </w:rPr>
      </w:pPr>
    </w:p>
    <w:p w14:paraId="03806B08" w14:textId="6D020B02" w:rsidR="00C63DC9" w:rsidRPr="00C63DC9" w:rsidRDefault="003B162E" w:rsidP="003B162E">
      <w:pPr>
        <w:pStyle w:val="documenttxtBold"/>
        <w:shd w:val="clear" w:color="auto" w:fill="FFFFFF"/>
        <w:spacing w:line="520" w:lineRule="atLeast"/>
        <w:jc w:val="center"/>
        <w:rPr>
          <w:color w:val="000000"/>
          <w:spacing w:val="20"/>
          <w:sz w:val="28"/>
          <w:szCs w:val="28"/>
          <w:rPrChange w:id="2" w:author="RHAC" w:date="2020-12-10T12:54:00Z">
            <w:rPr>
              <w:color w:val="000000"/>
              <w:spacing w:val="20"/>
              <w:sz w:val="48"/>
              <w:szCs w:val="48"/>
            </w:rPr>
          </w:rPrChange>
        </w:rPr>
      </w:pPr>
      <w:ins w:id="3" w:author="Windows User" w:date="2020-12-10T19:04:00Z">
        <w:r>
          <w:rPr>
            <w:rStyle w:val="span"/>
            <w:color w:val="000000"/>
            <w:spacing w:val="20"/>
            <w:sz w:val="28"/>
            <w:szCs w:val="28"/>
          </w:rPr>
          <w:t>21611 Saticoy St #217,Canoga park, CA -91304</w:t>
        </w:r>
      </w:ins>
      <w:ins w:id="4" w:author="RHAC" w:date="2020-12-10T12:54:00Z">
        <w:del w:id="5" w:author="Windows User" w:date="2020-12-10T19:03:00Z">
          <w:r w:rsidR="00C63DC9" w:rsidDel="003B162E">
            <w:rPr>
              <w:rStyle w:val="span"/>
              <w:color w:val="000000"/>
              <w:spacing w:val="20"/>
              <w:sz w:val="28"/>
              <w:szCs w:val="28"/>
            </w:rPr>
            <w:delText>Please list at least City, State, and Zip Code of where you live</w:delText>
          </w:r>
        </w:del>
        <w:r w:rsidR="00C63DC9">
          <w:rPr>
            <w:rStyle w:val="span"/>
            <w:color w:val="000000"/>
            <w:spacing w:val="20"/>
            <w:sz w:val="28"/>
            <w:szCs w:val="28"/>
          </w:rPr>
          <w:t xml:space="preserve"> </w:t>
        </w:r>
      </w:ins>
    </w:p>
    <w:p w14:paraId="4BBF3473" w14:textId="77777777" w:rsidR="00BE31C7" w:rsidRPr="00C63DC9" w:rsidRDefault="008D6C3A">
      <w:pPr>
        <w:pStyle w:val="documentpaddedline"/>
        <w:pBdr>
          <w:bottom w:val="none" w:sz="0" w:space="10" w:color="auto"/>
        </w:pBdr>
        <w:shd w:val="clear" w:color="auto" w:fill="FFFFFF"/>
        <w:spacing w:line="260" w:lineRule="atLeast"/>
        <w:jc w:val="center"/>
        <w:rPr>
          <w:rStyle w:val="span"/>
          <w:color w:val="000000"/>
          <w:spacing w:val="8"/>
          <w:rPrChange w:id="6" w:author="RHAC" w:date="2020-12-10T12:54:00Z">
            <w:rPr>
              <w:rStyle w:val="span"/>
              <w:b/>
              <w:bCs/>
              <w:color w:val="000000"/>
              <w:spacing w:val="8"/>
              <w:sz w:val="16"/>
              <w:szCs w:val="16"/>
            </w:rPr>
          </w:rPrChange>
        </w:rPr>
      </w:pPr>
      <w:r w:rsidRPr="00C63DC9">
        <w:rPr>
          <w:rStyle w:val="span"/>
          <w:color w:val="000000"/>
          <w:spacing w:val="8"/>
          <w:rPrChange w:id="7" w:author="RHAC" w:date="2020-12-10T12:54:00Z">
            <w:rPr>
              <w:rStyle w:val="span"/>
              <w:color w:val="000000"/>
              <w:spacing w:val="8"/>
              <w:sz w:val="16"/>
              <w:szCs w:val="16"/>
            </w:rPr>
          </w:rPrChange>
        </w:rPr>
        <w:t>startranin@yahoo.com</w:t>
      </w:r>
    </w:p>
    <w:p w14:paraId="54DBE488" w14:textId="47297E3F" w:rsidR="009E2639" w:rsidRPr="009E2639" w:rsidRDefault="009E2639" w:rsidP="009E2639">
      <w:pPr>
        <w:pStyle w:val="documentpaddedline"/>
        <w:pBdr>
          <w:bottom w:val="none" w:sz="0" w:space="10" w:color="auto"/>
        </w:pBdr>
        <w:shd w:val="clear" w:color="auto" w:fill="FFFFFF"/>
        <w:spacing w:line="260" w:lineRule="atLeast"/>
        <w:jc w:val="center"/>
        <w:rPr>
          <w:color w:val="000000"/>
          <w:spacing w:val="8"/>
          <w:sz w:val="16"/>
          <w:szCs w:val="16"/>
        </w:rPr>
      </w:pPr>
    </w:p>
    <w:p w14:paraId="4464866A" w14:textId="4C0955C7" w:rsidR="009E2639" w:rsidRPr="009E2639" w:rsidRDefault="009E2639" w:rsidP="009E2639">
      <w:pPr>
        <w:rPr>
          <w:b/>
          <w:u w:val="thick"/>
          <w:shd w:val="clear" w:color="auto" w:fill="FFFFFF"/>
        </w:rPr>
      </w:pPr>
      <w:r w:rsidRPr="009E2639">
        <w:rPr>
          <w:b/>
          <w:u w:val="thick"/>
          <w:shd w:val="clear" w:color="auto" w:fill="FFFFFF"/>
        </w:rPr>
        <w:t>SUMMARY</w:t>
      </w:r>
      <w:ins w:id="8" w:author="RHAC" w:date="2020-12-10T12:43:00Z">
        <w:r w:rsidR="00F55832">
          <w:rPr>
            <w:b/>
            <w:u w:val="thick"/>
            <w:shd w:val="clear" w:color="auto" w:fill="FFFFFF"/>
          </w:rPr>
          <w:t xml:space="preserve"> OF QUALIFICATIONS </w:t>
        </w:r>
      </w:ins>
      <w:r w:rsidRPr="009E2639">
        <w:rPr>
          <w:b/>
          <w:u w:val="thick"/>
          <w:shd w:val="clear" w:color="auto" w:fill="FFFFFF"/>
        </w:rPr>
        <w:t xml:space="preserve"> </w:t>
      </w:r>
    </w:p>
    <w:p w14:paraId="4B680A10" w14:textId="1DDD0DBB" w:rsidR="00BE31C7" w:rsidRPr="009E2639" w:rsidRDefault="00BE31C7" w:rsidP="009E2639">
      <w:pPr>
        <w:pStyle w:val="ListParagraph"/>
        <w:numPr>
          <w:ilvl w:val="0"/>
          <w:numId w:val="8"/>
        </w:numPr>
        <w:rPr>
          <w:sz w:val="22"/>
          <w:szCs w:val="22"/>
          <w:shd w:val="clear" w:color="auto" w:fill="FFFFFF"/>
        </w:rPr>
      </w:pPr>
      <w:r w:rsidRPr="009E2639">
        <w:rPr>
          <w:sz w:val="22"/>
          <w:szCs w:val="22"/>
          <w:shd w:val="clear" w:color="auto" w:fill="FFFFFF"/>
        </w:rPr>
        <w:t>Experience in setting up, configuring, and troubleshooting Windows, Mac, and Linux OS</w:t>
      </w:r>
    </w:p>
    <w:p w14:paraId="7156F44E" w14:textId="58BA02D8" w:rsidR="00BE31C7" w:rsidRPr="009E2639" w:rsidRDefault="00BE31C7" w:rsidP="009E2639">
      <w:pPr>
        <w:pStyle w:val="ListParagraph"/>
        <w:numPr>
          <w:ilvl w:val="0"/>
          <w:numId w:val="8"/>
        </w:numPr>
        <w:rPr>
          <w:sz w:val="22"/>
          <w:szCs w:val="22"/>
          <w:shd w:val="clear" w:color="auto" w:fill="FFFFFF"/>
        </w:rPr>
      </w:pPr>
      <w:r w:rsidRPr="009E2639">
        <w:rPr>
          <w:sz w:val="22"/>
          <w:szCs w:val="22"/>
          <w:shd w:val="clear" w:color="auto" w:fill="FFFFFF"/>
        </w:rPr>
        <w:t>Experience in using MS Office (Word, Excel, Outlook, and Access)</w:t>
      </w:r>
    </w:p>
    <w:p w14:paraId="2E249DCF" w14:textId="1D2C7FCC" w:rsidR="00BE31C7" w:rsidRDefault="00BE31C7" w:rsidP="009E2639">
      <w:pPr>
        <w:pStyle w:val="ListParagraph"/>
        <w:numPr>
          <w:ilvl w:val="0"/>
          <w:numId w:val="8"/>
        </w:numPr>
        <w:rPr>
          <w:ins w:id="9" w:author="RHAC" w:date="2020-12-10T12:43:00Z"/>
          <w:sz w:val="22"/>
          <w:szCs w:val="22"/>
          <w:shd w:val="clear" w:color="auto" w:fill="FFFFFF"/>
        </w:rPr>
      </w:pPr>
      <w:r w:rsidRPr="009E2639">
        <w:rPr>
          <w:sz w:val="22"/>
          <w:szCs w:val="22"/>
          <w:shd w:val="clear" w:color="auto" w:fill="FFFFFF"/>
        </w:rPr>
        <w:t>Assist in preparing and maintaining systems documentations</w:t>
      </w:r>
    </w:p>
    <w:p w14:paraId="4F2F7A0B" w14:textId="7F3CBE0F" w:rsidR="00F55832" w:rsidRPr="009E2639" w:rsidRDefault="00F55832" w:rsidP="009E2639">
      <w:pPr>
        <w:pStyle w:val="ListParagraph"/>
        <w:numPr>
          <w:ilvl w:val="0"/>
          <w:numId w:val="8"/>
        </w:numPr>
        <w:rPr>
          <w:sz w:val="22"/>
          <w:szCs w:val="22"/>
          <w:shd w:val="clear" w:color="auto" w:fill="FFFFFF"/>
        </w:rPr>
      </w:pPr>
      <w:ins w:id="10" w:author="RHAC" w:date="2020-12-10T12:43:00Z">
        <w:r>
          <w:rPr>
            <w:sz w:val="22"/>
            <w:szCs w:val="22"/>
            <w:shd w:val="clear" w:color="auto" w:fill="FFFFFF"/>
          </w:rPr>
          <w:t xml:space="preserve">Detail oriented </w:t>
        </w:r>
      </w:ins>
      <w:ins w:id="11" w:author="RHAC" w:date="2020-12-10T12:44:00Z">
        <w:r>
          <w:rPr>
            <w:sz w:val="22"/>
            <w:szCs w:val="22"/>
            <w:shd w:val="clear" w:color="auto" w:fill="FFFFFF"/>
          </w:rPr>
          <w:t xml:space="preserve">and </w:t>
        </w:r>
      </w:ins>
      <w:ins w:id="12" w:author="RHAC" w:date="2020-12-10T12:51:00Z">
        <w:r>
          <w:rPr>
            <w:sz w:val="22"/>
            <w:szCs w:val="22"/>
            <w:shd w:val="clear" w:color="auto" w:fill="FFFFFF"/>
          </w:rPr>
          <w:t xml:space="preserve">utilizing </w:t>
        </w:r>
      </w:ins>
      <w:ins w:id="13" w:author="RHAC" w:date="2020-12-10T12:44:00Z">
        <w:r>
          <w:rPr>
            <w:sz w:val="22"/>
            <w:szCs w:val="22"/>
            <w:shd w:val="clear" w:color="auto" w:fill="FFFFFF"/>
          </w:rPr>
          <w:t xml:space="preserve">proper project management </w:t>
        </w:r>
      </w:ins>
      <w:ins w:id="14" w:author="RHAC" w:date="2020-12-10T12:51:00Z">
        <w:r>
          <w:rPr>
            <w:sz w:val="22"/>
            <w:szCs w:val="22"/>
            <w:shd w:val="clear" w:color="auto" w:fill="FFFFFF"/>
          </w:rPr>
          <w:t>principles</w:t>
        </w:r>
      </w:ins>
      <w:ins w:id="15" w:author="RHAC" w:date="2020-12-10T12:44:00Z">
        <w:r>
          <w:rPr>
            <w:sz w:val="22"/>
            <w:szCs w:val="22"/>
            <w:shd w:val="clear" w:color="auto" w:fill="FFFFFF"/>
          </w:rPr>
          <w:t xml:space="preserve"> to ensure projects are done </w:t>
        </w:r>
      </w:ins>
    </w:p>
    <w:p w14:paraId="730BFE38" w14:textId="483F4A1E" w:rsidR="00BE31C7" w:rsidRPr="009E2639" w:rsidRDefault="00BE31C7" w:rsidP="009E2639">
      <w:pPr>
        <w:pStyle w:val="ListParagraph"/>
        <w:numPr>
          <w:ilvl w:val="0"/>
          <w:numId w:val="8"/>
        </w:numPr>
        <w:rPr>
          <w:sz w:val="22"/>
          <w:szCs w:val="22"/>
          <w:shd w:val="clear" w:color="auto" w:fill="FFFFFF"/>
        </w:rPr>
      </w:pPr>
      <w:r w:rsidRPr="009E2639">
        <w:rPr>
          <w:sz w:val="22"/>
          <w:szCs w:val="22"/>
          <w:shd w:val="clear" w:color="auto" w:fill="FFFFFF"/>
        </w:rPr>
        <w:t>Troubleshoot problems with computer systems and local file servers, including troubleshooting hardware and software, e-mail, network and peripheral equipment problems; makes repairs and corrections where required</w:t>
      </w:r>
    </w:p>
    <w:p w14:paraId="3F0B39C4" w14:textId="70D7A07E" w:rsidR="00BE31C7" w:rsidRPr="009E2639" w:rsidRDefault="00BE31C7" w:rsidP="009E2639">
      <w:pPr>
        <w:pStyle w:val="ListParagraph"/>
        <w:numPr>
          <w:ilvl w:val="0"/>
          <w:numId w:val="8"/>
        </w:numPr>
        <w:rPr>
          <w:sz w:val="22"/>
          <w:szCs w:val="22"/>
          <w:shd w:val="clear" w:color="auto" w:fill="FFFFFF"/>
        </w:rPr>
      </w:pPr>
      <w:r w:rsidRPr="009E2639">
        <w:rPr>
          <w:sz w:val="22"/>
          <w:szCs w:val="22"/>
          <w:shd w:val="clear" w:color="auto" w:fill="FFFFFF"/>
        </w:rPr>
        <w:t>Assist in instructing staff in the use of standard business and administrative software, including word processing, spreadsheets and database management; provides instruction or written documentation</w:t>
      </w:r>
    </w:p>
    <w:p w14:paraId="5BADC4BC" w14:textId="77777777" w:rsidR="009E2639" w:rsidRPr="009E2639" w:rsidRDefault="009E2639" w:rsidP="009E2639">
      <w:pPr>
        <w:pStyle w:val="ListParagraph"/>
        <w:numPr>
          <w:ilvl w:val="0"/>
          <w:numId w:val="8"/>
        </w:numPr>
        <w:rPr>
          <w:sz w:val="22"/>
          <w:szCs w:val="22"/>
          <w:shd w:val="clear" w:color="auto" w:fill="FFFFFF"/>
        </w:rPr>
      </w:pPr>
      <w:r w:rsidRPr="009E2639">
        <w:rPr>
          <w:sz w:val="22"/>
          <w:szCs w:val="22"/>
          <w:shd w:val="clear" w:color="auto" w:fill="FFFFFF"/>
        </w:rPr>
        <w:t>Assist with in office network setup and configuration including routers, switches, analog modems, and wireless access control devices</w:t>
      </w:r>
    </w:p>
    <w:p w14:paraId="14729AB0" w14:textId="77777777" w:rsidR="009E2639" w:rsidRPr="009E2639" w:rsidRDefault="009E2639" w:rsidP="009E2639">
      <w:pPr>
        <w:pStyle w:val="ListParagraph"/>
        <w:numPr>
          <w:ilvl w:val="0"/>
          <w:numId w:val="8"/>
        </w:numPr>
        <w:rPr>
          <w:sz w:val="22"/>
          <w:szCs w:val="22"/>
          <w:shd w:val="clear" w:color="auto" w:fill="FFFFFF"/>
        </w:rPr>
      </w:pPr>
      <w:r w:rsidRPr="009E2639">
        <w:rPr>
          <w:sz w:val="22"/>
          <w:szCs w:val="22"/>
          <w:shd w:val="clear" w:color="auto" w:fill="FFFFFF"/>
        </w:rPr>
        <w:t>Routine or as requested health check of IT systems for printers, copiers, fax machines, scanners, and conference equipment and providing reports as needed</w:t>
      </w:r>
    </w:p>
    <w:p w14:paraId="4BC8228A" w14:textId="4E35ED21" w:rsidR="00AF0246" w:rsidRDefault="008D6C3A">
      <w:pPr>
        <w:pStyle w:val="documentsectiontitle"/>
        <w:pBdr>
          <w:bottom w:val="single" w:sz="8" w:space="0" w:color="000000"/>
        </w:pBdr>
        <w:shd w:val="clear" w:color="auto" w:fill="FFFFFF"/>
        <w:spacing w:before="300" w:after="160"/>
        <w:rPr>
          <w:b/>
          <w:bCs/>
          <w:caps/>
          <w:spacing w:val="8"/>
        </w:rPr>
      </w:pPr>
      <w:r>
        <w:rPr>
          <w:b/>
          <w:bCs/>
          <w:caps/>
          <w:spacing w:val="8"/>
        </w:rPr>
        <w:t>Experience</w:t>
      </w:r>
    </w:p>
    <w:p w14:paraId="57E1D7A1" w14:textId="02A03DFE" w:rsidR="00AF0246" w:rsidRDefault="008D6C3A">
      <w:pPr>
        <w:pStyle w:val="documentpaddedline"/>
        <w:shd w:val="clear" w:color="auto" w:fill="FFFFFF"/>
        <w:spacing w:line="240" w:lineRule="auto"/>
        <w:rPr>
          <w:b/>
          <w:bCs/>
          <w:color w:val="000000"/>
          <w:spacing w:val="8"/>
          <w:sz w:val="22"/>
          <w:szCs w:val="22"/>
        </w:rPr>
      </w:pPr>
      <w:r>
        <w:rPr>
          <w:rStyle w:val="documenttxtBoldCharacter"/>
          <w:caps/>
          <w:color w:val="000000"/>
          <w:spacing w:val="8"/>
        </w:rPr>
        <w:t xml:space="preserve">IT </w:t>
      </w:r>
      <w:del w:id="16" w:author="RHAC" w:date="2020-12-10T12:51:00Z">
        <w:r w:rsidDel="00F55832">
          <w:rPr>
            <w:rStyle w:val="documenttxtBoldCharacter"/>
            <w:caps/>
            <w:color w:val="000000"/>
            <w:spacing w:val="8"/>
          </w:rPr>
          <w:delText xml:space="preserve">Creation </w:delText>
        </w:r>
        <w:r w:rsidDel="00F55832">
          <w:rPr>
            <w:rStyle w:val="span"/>
            <w:b/>
            <w:bCs/>
            <w:color w:val="000000"/>
            <w:spacing w:val="8"/>
            <w:sz w:val="22"/>
            <w:szCs w:val="22"/>
          </w:rPr>
          <w:delText>,</w:delText>
        </w:r>
      </w:del>
      <w:ins w:id="17" w:author="RHAC" w:date="2020-12-10T12:51:00Z">
        <w:r w:rsidR="00F55832">
          <w:rPr>
            <w:rStyle w:val="documenttxtBoldCharacter"/>
            <w:caps/>
            <w:color w:val="000000"/>
            <w:spacing w:val="8"/>
          </w:rPr>
          <w:t>CREATION,</w:t>
        </w:r>
      </w:ins>
      <w:r>
        <w:rPr>
          <w:rStyle w:val="span"/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rStyle w:val="jobcity"/>
          <w:b/>
          <w:bCs/>
          <w:color w:val="000000"/>
          <w:spacing w:val="8"/>
        </w:rPr>
        <w:t>Northridge</w:t>
      </w:r>
      <w:r>
        <w:rPr>
          <w:rStyle w:val="span"/>
          <w:b/>
          <w:bCs/>
          <w:color w:val="000000"/>
          <w:spacing w:val="8"/>
          <w:sz w:val="22"/>
          <w:szCs w:val="22"/>
        </w:rPr>
        <w:t xml:space="preserve">, </w:t>
      </w:r>
      <w:r>
        <w:rPr>
          <w:rStyle w:val="jobstate"/>
          <w:b/>
          <w:bCs/>
          <w:color w:val="000000"/>
          <w:spacing w:val="8"/>
        </w:rPr>
        <w:t>CA</w:t>
      </w:r>
    </w:p>
    <w:p w14:paraId="0E1A30FB" w14:textId="05A4438E" w:rsidR="00AF0246" w:rsidRDefault="008D6C3A">
      <w:pPr>
        <w:pStyle w:val="documentpaddedline"/>
        <w:shd w:val="clear" w:color="auto" w:fill="FFFFFF"/>
        <w:spacing w:line="240" w:lineRule="auto"/>
        <w:rPr>
          <w:i/>
          <w:iCs/>
          <w:color w:val="000000"/>
          <w:spacing w:val="8"/>
          <w:sz w:val="22"/>
          <w:szCs w:val="22"/>
        </w:rPr>
      </w:pPr>
      <w:r>
        <w:rPr>
          <w:rStyle w:val="jobtitle"/>
          <w:i/>
          <w:iCs/>
          <w:color w:val="000000"/>
          <w:spacing w:val="8"/>
        </w:rPr>
        <w:t xml:space="preserve">Information </w:t>
      </w:r>
      <w:r w:rsidR="000D1B83">
        <w:rPr>
          <w:rStyle w:val="jobtitle"/>
          <w:i/>
          <w:iCs/>
          <w:color w:val="000000"/>
          <w:spacing w:val="8"/>
        </w:rPr>
        <w:t>Technology</w:t>
      </w:r>
      <w:r>
        <w:rPr>
          <w:rStyle w:val="jobtitle"/>
          <w:i/>
          <w:iCs/>
          <w:color w:val="000000"/>
          <w:spacing w:val="8"/>
        </w:rPr>
        <w:t xml:space="preserve"> Server Building</w:t>
      </w:r>
      <w:r>
        <w:rPr>
          <w:rStyle w:val="span"/>
          <w:i/>
          <w:iCs/>
          <w:color w:val="000000"/>
          <w:spacing w:val="8"/>
          <w:sz w:val="22"/>
          <w:szCs w:val="22"/>
        </w:rPr>
        <w:t xml:space="preserve">, </w:t>
      </w:r>
      <w:r>
        <w:rPr>
          <w:rStyle w:val="jobdates"/>
          <w:i/>
          <w:iCs/>
          <w:color w:val="000000"/>
          <w:spacing w:val="8"/>
        </w:rPr>
        <w:t>Jul 2017</w:t>
      </w:r>
      <w:r>
        <w:rPr>
          <w:rStyle w:val="span"/>
          <w:i/>
          <w:iCs/>
          <w:color w:val="000000"/>
          <w:spacing w:val="8"/>
          <w:sz w:val="22"/>
          <w:szCs w:val="22"/>
        </w:rPr>
        <w:t xml:space="preserve"> - </w:t>
      </w:r>
      <w:r>
        <w:rPr>
          <w:rStyle w:val="jobdates"/>
          <w:i/>
          <w:iCs/>
          <w:color w:val="000000"/>
          <w:spacing w:val="8"/>
        </w:rPr>
        <w:t>Aug 2018</w:t>
      </w:r>
    </w:p>
    <w:p w14:paraId="1DD5B978" w14:textId="77777777" w:rsidR="00AF0246" w:rsidRDefault="008D6C3A">
      <w:pPr>
        <w:pStyle w:val="documentliParagraph"/>
        <w:numPr>
          <w:ilvl w:val="0"/>
          <w:numId w:val="1"/>
        </w:numPr>
        <w:shd w:val="clear" w:color="auto" w:fill="FFFFFF"/>
        <w:spacing w:line="240" w:lineRule="auto"/>
        <w:ind w:left="317" w:hanging="277"/>
        <w:rPr>
          <w:color w:val="000000"/>
          <w:spacing w:val="8"/>
          <w:sz w:val="22"/>
          <w:szCs w:val="22"/>
        </w:rPr>
      </w:pPr>
      <w:r>
        <w:rPr>
          <w:rStyle w:val="span"/>
          <w:color w:val="000000"/>
          <w:spacing w:val="8"/>
          <w:sz w:val="22"/>
          <w:szCs w:val="22"/>
        </w:rPr>
        <w:t>Modify existing software to correct errors, allow it to adapt to new hardware, or to improve its performance.</w:t>
      </w:r>
    </w:p>
    <w:p w14:paraId="2B38F17C" w14:textId="77777777" w:rsidR="00AF0246" w:rsidRDefault="008D6C3A">
      <w:pPr>
        <w:pStyle w:val="documentliParagraph"/>
        <w:numPr>
          <w:ilvl w:val="0"/>
          <w:numId w:val="2"/>
        </w:numPr>
        <w:shd w:val="clear" w:color="auto" w:fill="FFFFFF"/>
        <w:spacing w:line="240" w:lineRule="auto"/>
        <w:ind w:left="317" w:hanging="277"/>
        <w:rPr>
          <w:color w:val="000000"/>
          <w:spacing w:val="8"/>
          <w:sz w:val="22"/>
          <w:szCs w:val="22"/>
        </w:rPr>
      </w:pPr>
      <w:r>
        <w:rPr>
          <w:rStyle w:val="span"/>
          <w:color w:val="000000"/>
          <w:spacing w:val="8"/>
          <w:sz w:val="22"/>
          <w:szCs w:val="22"/>
        </w:rPr>
        <w:t>Develop and direct software system testing and validation procedures, programming, and documentation.</w:t>
      </w:r>
    </w:p>
    <w:p w14:paraId="4294E110" w14:textId="77777777" w:rsidR="00AF0246" w:rsidRDefault="008D6C3A">
      <w:pPr>
        <w:pStyle w:val="documentliParagraph"/>
        <w:numPr>
          <w:ilvl w:val="0"/>
          <w:numId w:val="3"/>
        </w:numPr>
        <w:shd w:val="clear" w:color="auto" w:fill="FFFFFF"/>
        <w:spacing w:line="240" w:lineRule="auto"/>
        <w:ind w:left="317" w:hanging="277"/>
        <w:rPr>
          <w:color w:val="000000"/>
          <w:spacing w:val="8"/>
          <w:sz w:val="22"/>
          <w:szCs w:val="22"/>
        </w:rPr>
      </w:pPr>
      <w:r>
        <w:rPr>
          <w:rStyle w:val="span"/>
          <w:color w:val="000000"/>
          <w:spacing w:val="8"/>
          <w:sz w:val="22"/>
          <w:szCs w:val="22"/>
        </w:rPr>
        <w:t>Confer with systems analysts, engineers, programmers and others to design system and to obtain information on project limitations and capabilities, performance requirements and interfaces.</w:t>
      </w:r>
    </w:p>
    <w:p w14:paraId="648AF36F" w14:textId="77777777" w:rsidR="00AF0246" w:rsidRDefault="008D6C3A">
      <w:pPr>
        <w:pStyle w:val="documentliParagraph"/>
        <w:numPr>
          <w:ilvl w:val="0"/>
          <w:numId w:val="4"/>
        </w:numPr>
        <w:shd w:val="clear" w:color="auto" w:fill="FFFFFF"/>
        <w:spacing w:line="240" w:lineRule="auto"/>
        <w:ind w:left="317" w:hanging="277"/>
        <w:rPr>
          <w:color w:val="000000"/>
          <w:spacing w:val="8"/>
          <w:sz w:val="22"/>
          <w:szCs w:val="22"/>
        </w:rPr>
      </w:pPr>
      <w:r>
        <w:rPr>
          <w:rStyle w:val="span"/>
          <w:color w:val="000000"/>
          <w:spacing w:val="8"/>
          <w:sz w:val="22"/>
          <w:szCs w:val="22"/>
        </w:rPr>
        <w:t>Analyze user needs and software requirements to determine feasibility of design within time and cost constraints.</w:t>
      </w:r>
    </w:p>
    <w:p w14:paraId="41A9D43F" w14:textId="5876EE65" w:rsidR="00AF0246" w:rsidRDefault="008D6C3A">
      <w:pPr>
        <w:pStyle w:val="documentliParagraph"/>
        <w:numPr>
          <w:ilvl w:val="0"/>
          <w:numId w:val="5"/>
        </w:numPr>
        <w:shd w:val="clear" w:color="auto" w:fill="FFFFFF"/>
        <w:spacing w:line="240" w:lineRule="auto"/>
        <w:ind w:left="317" w:hanging="277"/>
        <w:rPr>
          <w:ins w:id="18" w:author="RHAC" w:date="2020-12-10T12:51:00Z"/>
          <w:rStyle w:val="span"/>
          <w:color w:val="000000"/>
          <w:spacing w:val="8"/>
          <w:sz w:val="22"/>
          <w:szCs w:val="22"/>
        </w:rPr>
      </w:pPr>
      <w:r>
        <w:rPr>
          <w:rStyle w:val="span"/>
          <w:color w:val="000000"/>
          <w:spacing w:val="8"/>
          <w:sz w:val="22"/>
          <w:szCs w:val="22"/>
        </w:rPr>
        <w:t>Design, develop and modify software systems, using scientific analysis and mathematical models to predict and measure outcome and consequences of design.</w:t>
      </w:r>
    </w:p>
    <w:p w14:paraId="65A49094" w14:textId="754B6038" w:rsidR="00F55832" w:rsidRDefault="00F55832" w:rsidP="00F55832">
      <w:pPr>
        <w:pStyle w:val="documentliParagraph"/>
        <w:shd w:val="clear" w:color="auto" w:fill="FFFFFF"/>
        <w:spacing w:line="240" w:lineRule="auto"/>
        <w:rPr>
          <w:ins w:id="19" w:author="RHAC" w:date="2020-12-10T12:51:00Z"/>
          <w:rStyle w:val="span"/>
          <w:color w:val="000000"/>
          <w:spacing w:val="8"/>
          <w:sz w:val="22"/>
          <w:szCs w:val="22"/>
        </w:rPr>
      </w:pPr>
    </w:p>
    <w:p w14:paraId="67B7381B" w14:textId="7AF05612" w:rsidR="00F55832" w:rsidRDefault="00F55832" w:rsidP="00F55832">
      <w:pPr>
        <w:pStyle w:val="documentliParagraph"/>
        <w:shd w:val="clear" w:color="auto" w:fill="FFFFFF"/>
        <w:spacing w:line="240" w:lineRule="auto"/>
        <w:rPr>
          <w:ins w:id="20" w:author="RHAC" w:date="2020-12-10T12:51:00Z"/>
          <w:rStyle w:val="span"/>
          <w:color w:val="000000"/>
          <w:spacing w:val="8"/>
          <w:sz w:val="22"/>
          <w:szCs w:val="22"/>
        </w:rPr>
      </w:pPr>
    </w:p>
    <w:p w14:paraId="7122F0D0" w14:textId="097D98C1" w:rsidR="00F55832" w:rsidRDefault="00F55832">
      <w:pPr>
        <w:pStyle w:val="documentliParagraph"/>
        <w:shd w:val="clear" w:color="auto" w:fill="FFFFFF"/>
        <w:spacing w:line="240" w:lineRule="auto"/>
        <w:rPr>
          <w:color w:val="000000"/>
          <w:spacing w:val="8"/>
          <w:sz w:val="22"/>
          <w:szCs w:val="22"/>
        </w:rPr>
        <w:pPrChange w:id="21" w:author="RHAC" w:date="2020-12-10T12:51:00Z">
          <w:pPr>
            <w:pStyle w:val="documentliParagraph"/>
            <w:numPr>
              <w:numId w:val="5"/>
            </w:numPr>
            <w:shd w:val="clear" w:color="auto" w:fill="FFFFFF"/>
            <w:spacing w:line="240" w:lineRule="auto"/>
            <w:ind w:left="317" w:hanging="277"/>
          </w:pPr>
        </w:pPrChange>
      </w:pPr>
      <w:ins w:id="22" w:author="RHAC" w:date="2020-12-10T12:51:00Z">
        <w:r>
          <w:rPr>
            <w:rStyle w:val="span"/>
            <w:color w:val="000000"/>
            <w:spacing w:val="8"/>
            <w:sz w:val="22"/>
            <w:szCs w:val="22"/>
          </w:rPr>
          <w:t xml:space="preserve">You can enter any volunteer experience you have as well and jobs </w:t>
        </w:r>
      </w:ins>
      <w:ins w:id="23" w:author="RHAC" w:date="2020-12-10T12:52:00Z">
        <w:r>
          <w:rPr>
            <w:rStyle w:val="span"/>
            <w:color w:val="000000"/>
            <w:spacing w:val="8"/>
            <w:sz w:val="22"/>
            <w:szCs w:val="22"/>
          </w:rPr>
          <w:t>during</w:t>
        </w:r>
      </w:ins>
      <w:ins w:id="24" w:author="RHAC" w:date="2020-12-10T12:51:00Z">
        <w:r>
          <w:rPr>
            <w:rStyle w:val="span"/>
            <w:color w:val="000000"/>
            <w:spacing w:val="8"/>
            <w:sz w:val="22"/>
            <w:szCs w:val="22"/>
          </w:rPr>
          <w:t xml:space="preserve"> school as well. </w:t>
        </w:r>
      </w:ins>
    </w:p>
    <w:p w14:paraId="2B405672" w14:textId="0FFD5A23" w:rsidR="00AF0246" w:rsidRDefault="008D6C3A">
      <w:pPr>
        <w:pStyle w:val="documentsectiontitle"/>
        <w:pBdr>
          <w:bottom w:val="single" w:sz="8" w:space="0" w:color="000000"/>
        </w:pBdr>
        <w:shd w:val="clear" w:color="auto" w:fill="FFFFFF"/>
        <w:spacing w:before="300" w:after="160"/>
        <w:rPr>
          <w:b/>
          <w:bCs/>
          <w:caps/>
          <w:spacing w:val="8"/>
        </w:rPr>
      </w:pPr>
      <w:r>
        <w:rPr>
          <w:b/>
          <w:bCs/>
          <w:caps/>
          <w:spacing w:val="8"/>
        </w:rPr>
        <w:t>Education</w:t>
      </w:r>
      <w:ins w:id="25" w:author="RHAC" w:date="2020-12-10T12:52:00Z">
        <w:r w:rsidR="00F55832">
          <w:rPr>
            <w:b/>
            <w:bCs/>
            <w:caps/>
            <w:spacing w:val="8"/>
          </w:rPr>
          <w:t xml:space="preserve"> &amp; CERTIFICATIONS </w:t>
        </w:r>
      </w:ins>
    </w:p>
    <w:p w14:paraId="5E4119EC" w14:textId="77777777" w:rsidR="00AF0246" w:rsidRDefault="008D6C3A">
      <w:pPr>
        <w:pStyle w:val="documenttxtCaps"/>
        <w:shd w:val="clear" w:color="auto" w:fill="FFFFFF"/>
        <w:spacing w:line="240" w:lineRule="auto"/>
        <w:rPr>
          <w:b/>
          <w:bCs/>
          <w:color w:val="000000"/>
          <w:spacing w:val="8"/>
        </w:rPr>
      </w:pPr>
      <w:r>
        <w:rPr>
          <w:b/>
          <w:bCs/>
          <w:color w:val="000000"/>
          <w:spacing w:val="8"/>
        </w:rPr>
        <w:t>California State University- Northridge</w:t>
      </w:r>
    </w:p>
    <w:p w14:paraId="028C49A8" w14:textId="77777777" w:rsidR="00AF0246" w:rsidRDefault="008D6C3A">
      <w:pPr>
        <w:shd w:val="clear" w:color="auto" w:fill="FFFFFF"/>
        <w:spacing w:line="240" w:lineRule="auto"/>
        <w:rPr>
          <w:rStyle w:val="jobcity"/>
          <w:b/>
          <w:bCs/>
          <w:color w:val="000000"/>
          <w:spacing w:val="8"/>
        </w:rPr>
      </w:pPr>
      <w:r>
        <w:rPr>
          <w:rStyle w:val="jobcity"/>
          <w:b/>
          <w:bCs/>
          <w:color w:val="000000"/>
          <w:spacing w:val="8"/>
        </w:rPr>
        <w:t>Northridge</w:t>
      </w:r>
      <w:r>
        <w:rPr>
          <w:rStyle w:val="span"/>
          <w:b/>
          <w:bCs/>
          <w:color w:val="000000"/>
          <w:spacing w:val="8"/>
          <w:sz w:val="22"/>
          <w:szCs w:val="22"/>
        </w:rPr>
        <w:t xml:space="preserve">, </w:t>
      </w:r>
      <w:r>
        <w:rPr>
          <w:rStyle w:val="jobstate"/>
          <w:b/>
          <w:bCs/>
          <w:color w:val="000000"/>
          <w:spacing w:val="8"/>
        </w:rPr>
        <w:t>CA</w:t>
      </w:r>
    </w:p>
    <w:p w14:paraId="5AF25A1E" w14:textId="0577AD43" w:rsidR="00AF0246" w:rsidRDefault="008D6C3A">
      <w:pPr>
        <w:pStyle w:val="documenttxtItl"/>
        <w:shd w:val="clear" w:color="auto" w:fill="FFFFFF"/>
        <w:spacing w:line="240" w:lineRule="auto"/>
        <w:rPr>
          <w:ins w:id="26" w:author="RHAC" w:date="2020-12-10T12:52:00Z"/>
          <w:rStyle w:val="span"/>
          <w:color w:val="000000"/>
          <w:spacing w:val="8"/>
          <w:sz w:val="22"/>
          <w:szCs w:val="22"/>
        </w:rPr>
      </w:pPr>
      <w:r>
        <w:rPr>
          <w:rStyle w:val="degree"/>
          <w:color w:val="000000"/>
          <w:spacing w:val="8"/>
        </w:rPr>
        <w:t>Bachelor of Science (B.S.)</w:t>
      </w:r>
      <w:r>
        <w:rPr>
          <w:color w:val="000000"/>
          <w:spacing w:val="8"/>
          <w:sz w:val="22"/>
          <w:szCs w:val="22"/>
        </w:rPr>
        <w:t xml:space="preserve"> </w:t>
      </w:r>
      <w:r>
        <w:rPr>
          <w:rStyle w:val="programline"/>
          <w:color w:val="000000"/>
          <w:spacing w:val="8"/>
        </w:rPr>
        <w:t xml:space="preserve">Computer Information Technology </w:t>
      </w:r>
      <w:r>
        <w:rPr>
          <w:rStyle w:val="span"/>
          <w:color w:val="000000"/>
          <w:spacing w:val="8"/>
          <w:sz w:val="22"/>
          <w:szCs w:val="22"/>
        </w:rPr>
        <w:t>(</w:t>
      </w:r>
      <w:r>
        <w:rPr>
          <w:rStyle w:val="jobdates"/>
          <w:color w:val="000000"/>
          <w:spacing w:val="8"/>
        </w:rPr>
        <w:t>May 2017</w:t>
      </w:r>
      <w:r>
        <w:rPr>
          <w:rStyle w:val="span"/>
          <w:color w:val="000000"/>
          <w:spacing w:val="8"/>
          <w:sz w:val="22"/>
          <w:szCs w:val="22"/>
        </w:rPr>
        <w:t>)</w:t>
      </w:r>
    </w:p>
    <w:p w14:paraId="5B3E8DD3" w14:textId="09D3B11F" w:rsidR="00F55832" w:rsidRDefault="00F55832">
      <w:pPr>
        <w:pStyle w:val="documenttxtItl"/>
        <w:shd w:val="clear" w:color="auto" w:fill="FFFFFF"/>
        <w:spacing w:line="240" w:lineRule="auto"/>
        <w:rPr>
          <w:ins w:id="27" w:author="RHAC" w:date="2020-12-10T12:52:00Z"/>
          <w:rStyle w:val="span"/>
          <w:color w:val="000000"/>
          <w:spacing w:val="8"/>
          <w:sz w:val="22"/>
          <w:szCs w:val="22"/>
        </w:rPr>
      </w:pPr>
    </w:p>
    <w:p w14:paraId="74DBE929" w14:textId="2F99A848" w:rsidR="00C63DC9" w:rsidRDefault="00C63DC9">
      <w:pPr>
        <w:pStyle w:val="documenttxtItl"/>
        <w:shd w:val="clear" w:color="auto" w:fill="FFFFFF"/>
        <w:spacing w:line="240" w:lineRule="auto"/>
        <w:rPr>
          <w:ins w:id="28" w:author="RHAC" w:date="2020-12-10T12:52:00Z"/>
          <w:rStyle w:val="span"/>
          <w:b/>
          <w:bCs/>
          <w:i w:val="0"/>
          <w:iCs w:val="0"/>
          <w:color w:val="000000"/>
          <w:spacing w:val="8"/>
          <w:sz w:val="22"/>
          <w:szCs w:val="22"/>
        </w:rPr>
      </w:pPr>
      <w:ins w:id="29" w:author="RHAC" w:date="2020-12-10T12:52:00Z">
        <w:r>
          <w:rPr>
            <w:rStyle w:val="span"/>
            <w:b/>
            <w:bCs/>
            <w:i w:val="0"/>
            <w:iCs w:val="0"/>
            <w:color w:val="000000"/>
            <w:spacing w:val="8"/>
            <w:sz w:val="22"/>
            <w:szCs w:val="22"/>
          </w:rPr>
          <w:t>GOOGLE</w:t>
        </w:r>
      </w:ins>
    </w:p>
    <w:p w14:paraId="34D9B0DE" w14:textId="6295A373" w:rsidR="00C63DC9" w:rsidRDefault="00C63DC9">
      <w:pPr>
        <w:pStyle w:val="documenttxtItl"/>
        <w:shd w:val="clear" w:color="auto" w:fill="FFFFFF"/>
        <w:spacing w:line="240" w:lineRule="auto"/>
        <w:rPr>
          <w:ins w:id="30" w:author="RHAC" w:date="2020-12-10T12:53:00Z"/>
          <w:rStyle w:val="span"/>
          <w:b/>
          <w:bCs/>
          <w:i w:val="0"/>
          <w:iCs w:val="0"/>
          <w:color w:val="000000"/>
          <w:spacing w:val="8"/>
          <w:sz w:val="22"/>
          <w:szCs w:val="22"/>
        </w:rPr>
      </w:pPr>
      <w:ins w:id="31" w:author="RHAC" w:date="2020-12-10T12:53:00Z">
        <w:r>
          <w:rPr>
            <w:rStyle w:val="span"/>
            <w:b/>
            <w:bCs/>
            <w:i w:val="0"/>
            <w:iCs w:val="0"/>
            <w:color w:val="000000"/>
            <w:spacing w:val="8"/>
            <w:sz w:val="22"/>
            <w:szCs w:val="22"/>
          </w:rPr>
          <w:t xml:space="preserve">Mountain View, CA </w:t>
        </w:r>
      </w:ins>
    </w:p>
    <w:p w14:paraId="21AC554F" w14:textId="0EF39ED4" w:rsidR="00C63DC9" w:rsidRPr="00C63DC9" w:rsidRDefault="00C63DC9">
      <w:pPr>
        <w:pStyle w:val="documenttxtItl"/>
        <w:shd w:val="clear" w:color="auto" w:fill="FFFFFF"/>
        <w:spacing w:line="240" w:lineRule="auto"/>
        <w:rPr>
          <w:rStyle w:val="span"/>
          <w:color w:val="000000"/>
          <w:spacing w:val="8"/>
          <w:sz w:val="22"/>
          <w:szCs w:val="22"/>
        </w:rPr>
      </w:pPr>
      <w:ins w:id="32" w:author="RHAC" w:date="2020-12-10T12:53:00Z">
        <w:r>
          <w:rPr>
            <w:rStyle w:val="span"/>
            <w:color w:val="000000"/>
            <w:spacing w:val="8"/>
            <w:sz w:val="22"/>
            <w:szCs w:val="22"/>
          </w:rPr>
          <w:t xml:space="preserve">Google IT Support Professional Certificate. (June 2020) </w:t>
        </w:r>
      </w:ins>
    </w:p>
    <w:p w14:paraId="2E06B7F6" w14:textId="77777777" w:rsidR="00D91BFD" w:rsidRDefault="00D91BFD" w:rsidP="00D91BFD">
      <w:pPr>
        <w:pStyle w:val="documenttxtItl"/>
        <w:shd w:val="clear" w:color="auto" w:fill="FFFFFF"/>
        <w:spacing w:line="240" w:lineRule="auto"/>
        <w:rPr>
          <w:i w:val="0"/>
          <w:color w:val="000000"/>
          <w:spacing w:val="8"/>
          <w:sz w:val="22"/>
          <w:szCs w:val="22"/>
        </w:rPr>
      </w:pPr>
    </w:p>
    <w:p w14:paraId="1E781190" w14:textId="77777777" w:rsidR="00AF0246" w:rsidRDefault="008D6C3A">
      <w:pPr>
        <w:pStyle w:val="documentsectiontitle"/>
        <w:pBdr>
          <w:bottom w:val="single" w:sz="8" w:space="0" w:color="000000"/>
        </w:pBdr>
        <w:shd w:val="clear" w:color="auto" w:fill="FFFFFF"/>
        <w:spacing w:before="300" w:after="160"/>
        <w:rPr>
          <w:b/>
          <w:bCs/>
          <w:caps/>
          <w:spacing w:val="8"/>
        </w:rPr>
      </w:pPr>
      <w:r>
        <w:rPr>
          <w:b/>
          <w:bCs/>
          <w:caps/>
          <w:spacing w:val="8"/>
        </w:rPr>
        <w:t>Additional Skills</w:t>
      </w:r>
    </w:p>
    <w:p w14:paraId="7F467190" w14:textId="782A33B5" w:rsidR="00AF0246" w:rsidRDefault="008D6C3A">
      <w:pPr>
        <w:pStyle w:val="p"/>
        <w:numPr>
          <w:ilvl w:val="0"/>
          <w:numId w:val="6"/>
        </w:numPr>
        <w:shd w:val="clear" w:color="auto" w:fill="FFFFFF"/>
        <w:spacing w:line="240" w:lineRule="auto"/>
        <w:ind w:left="317" w:hanging="277"/>
        <w:rPr>
          <w:rStyle w:val="span"/>
          <w:color w:val="000000"/>
          <w:spacing w:val="8"/>
          <w:sz w:val="22"/>
          <w:szCs w:val="22"/>
        </w:rPr>
      </w:pPr>
      <w:r>
        <w:rPr>
          <w:rStyle w:val="span"/>
          <w:color w:val="000000"/>
          <w:spacing w:val="8"/>
          <w:sz w:val="22"/>
          <w:szCs w:val="22"/>
        </w:rPr>
        <w:t>Detail oriented</w:t>
      </w:r>
      <w:ins w:id="33" w:author="Windows User" w:date="2021-01-05T12:14:00Z">
        <w:r w:rsidR="00272A84">
          <w:rPr>
            <w:rStyle w:val="span"/>
            <w:color w:val="000000"/>
            <w:spacing w:val="8"/>
            <w:sz w:val="22"/>
            <w:szCs w:val="22"/>
          </w:rPr>
          <w:t xml:space="preserve">, </w:t>
        </w:r>
        <w:bookmarkStart w:id="34" w:name="_GoBack"/>
        <w:bookmarkEnd w:id="34"/>
        <w:r w:rsidR="00272A84">
          <w:rPr>
            <w:rStyle w:val="span"/>
            <w:color w:val="000000"/>
            <w:spacing w:val="8"/>
            <w:sz w:val="22"/>
            <w:szCs w:val="22"/>
          </w:rPr>
          <w:t>active directory</w:t>
        </w:r>
      </w:ins>
      <w:del w:id="35" w:author="Windows User" w:date="2020-12-10T19:05:00Z">
        <w:r w:rsidDel="003B162E">
          <w:rPr>
            <w:rStyle w:val="span"/>
            <w:color w:val="000000"/>
            <w:spacing w:val="8"/>
            <w:sz w:val="22"/>
            <w:szCs w:val="22"/>
          </w:rPr>
          <w:delText xml:space="preserve"> </w:delText>
        </w:r>
      </w:del>
      <w:ins w:id="36" w:author="RHAC" w:date="2020-12-10T12:42:00Z">
        <w:del w:id="37" w:author="Windows User" w:date="2020-12-10T19:05:00Z">
          <w:r w:rsidR="00F55832" w:rsidDel="003B162E">
            <w:rPr>
              <w:rStyle w:val="span"/>
              <w:color w:val="000000"/>
              <w:spacing w:val="8"/>
              <w:sz w:val="22"/>
              <w:szCs w:val="22"/>
            </w:rPr>
            <w:delText xml:space="preserve"> ( This can b</w:delText>
          </w:r>
        </w:del>
        <w:del w:id="38" w:author="Windows User" w:date="2020-12-10T19:04:00Z">
          <w:r w:rsidR="00F55832" w:rsidDel="003B162E">
            <w:rPr>
              <w:rStyle w:val="span"/>
              <w:color w:val="000000"/>
              <w:spacing w:val="8"/>
              <w:sz w:val="22"/>
              <w:szCs w:val="22"/>
            </w:rPr>
            <w:delText>e incorporated into your summ</w:delText>
          </w:r>
        </w:del>
      </w:ins>
      <w:ins w:id="39" w:author="RHAC" w:date="2020-12-10T12:43:00Z">
        <w:del w:id="40" w:author="Windows User" w:date="2020-12-10T19:04:00Z">
          <w:r w:rsidR="00F55832" w:rsidDel="003B162E">
            <w:rPr>
              <w:rStyle w:val="span"/>
              <w:color w:val="000000"/>
              <w:spacing w:val="8"/>
              <w:sz w:val="22"/>
              <w:szCs w:val="22"/>
            </w:rPr>
            <w:delText xml:space="preserve">ary) </w:delText>
          </w:r>
        </w:del>
      </w:ins>
    </w:p>
    <w:p w14:paraId="4C7FA09E" w14:textId="10F882F2" w:rsidR="00AF0246" w:rsidDel="00C63DC9" w:rsidRDefault="008D6C3A">
      <w:pPr>
        <w:pStyle w:val="documentsectiontitle"/>
        <w:pBdr>
          <w:bottom w:val="single" w:sz="8" w:space="0" w:color="000000"/>
        </w:pBdr>
        <w:shd w:val="clear" w:color="auto" w:fill="FFFFFF"/>
        <w:spacing w:before="300" w:after="160"/>
        <w:rPr>
          <w:del w:id="41" w:author="RHAC" w:date="2020-12-10T12:54:00Z"/>
          <w:b/>
          <w:bCs/>
          <w:caps/>
          <w:spacing w:val="8"/>
        </w:rPr>
      </w:pPr>
      <w:del w:id="42" w:author="RHAC" w:date="2020-12-10T12:54:00Z">
        <w:r w:rsidDel="00C63DC9">
          <w:rPr>
            <w:b/>
            <w:bCs/>
            <w:caps/>
            <w:spacing w:val="8"/>
          </w:rPr>
          <w:delText>Certifications</w:delText>
        </w:r>
      </w:del>
    </w:p>
    <w:p w14:paraId="57419840" w14:textId="0B5C8759" w:rsidR="00AF0246" w:rsidDel="00C63DC9" w:rsidRDefault="008D6C3A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7" w:hanging="277"/>
        <w:rPr>
          <w:del w:id="43" w:author="RHAC" w:date="2020-12-10T12:54:00Z"/>
          <w:rStyle w:val="span"/>
          <w:color w:val="000000"/>
          <w:spacing w:val="8"/>
          <w:sz w:val="22"/>
          <w:szCs w:val="22"/>
        </w:rPr>
      </w:pPr>
      <w:del w:id="44" w:author="RHAC" w:date="2020-12-10T12:54:00Z">
        <w:r w:rsidDel="00C63DC9">
          <w:rPr>
            <w:rStyle w:val="span"/>
            <w:color w:val="000000"/>
            <w:spacing w:val="8"/>
            <w:sz w:val="22"/>
            <w:szCs w:val="22"/>
          </w:rPr>
          <w:delText xml:space="preserve">Google IT Support </w:delText>
        </w:r>
      </w:del>
    </w:p>
    <w:p w14:paraId="27C2E0EA" w14:textId="21F2D85D" w:rsidR="00623ED7" w:rsidRPr="00D91BFD" w:rsidDel="00C63DC9" w:rsidRDefault="00623ED7" w:rsidP="00623ED7">
      <w:pPr>
        <w:pStyle w:val="documenttxtItl"/>
        <w:shd w:val="clear" w:color="auto" w:fill="FFFFFF"/>
        <w:spacing w:line="240" w:lineRule="auto"/>
        <w:rPr>
          <w:del w:id="45" w:author="RHAC" w:date="2020-12-10T12:54:00Z"/>
          <w:i w:val="0"/>
          <w:color w:val="000000"/>
          <w:spacing w:val="8"/>
          <w:sz w:val="22"/>
          <w:szCs w:val="22"/>
        </w:rPr>
      </w:pPr>
      <w:del w:id="46" w:author="RHAC" w:date="2020-12-10T12:54:00Z">
        <w:r w:rsidRPr="00D91BFD" w:rsidDel="00C63DC9">
          <w:rPr>
            <w:i w:val="0"/>
            <w:color w:val="000000"/>
            <w:spacing w:val="8"/>
            <w:sz w:val="22"/>
            <w:szCs w:val="22"/>
          </w:rPr>
          <w:delText xml:space="preserve">Google IT Support Professional </w:delText>
        </w:r>
        <w:r w:rsidDel="00C63DC9">
          <w:rPr>
            <w:i w:val="0"/>
            <w:color w:val="000000"/>
            <w:spacing w:val="8"/>
            <w:sz w:val="22"/>
            <w:szCs w:val="22"/>
          </w:rPr>
          <w:delText>Certificate [06/2020</w:delText>
        </w:r>
        <w:r w:rsidRPr="00D91BFD" w:rsidDel="00C63DC9">
          <w:rPr>
            <w:i w:val="0"/>
            <w:color w:val="000000"/>
            <w:spacing w:val="8"/>
            <w:sz w:val="22"/>
            <w:szCs w:val="22"/>
          </w:rPr>
          <w:delText>]</w:delText>
        </w:r>
      </w:del>
    </w:p>
    <w:p w14:paraId="7A3B38DC" w14:textId="0494C2ED" w:rsidR="00623ED7" w:rsidRPr="00D91BFD" w:rsidDel="00C63DC9" w:rsidRDefault="00623ED7" w:rsidP="00623ED7">
      <w:pPr>
        <w:pStyle w:val="documenttxtItl"/>
        <w:shd w:val="clear" w:color="auto" w:fill="FFFFFF"/>
        <w:spacing w:line="240" w:lineRule="auto"/>
        <w:rPr>
          <w:del w:id="47" w:author="RHAC" w:date="2020-12-10T12:54:00Z"/>
          <w:i w:val="0"/>
          <w:color w:val="000000"/>
          <w:spacing w:val="8"/>
          <w:sz w:val="22"/>
          <w:szCs w:val="22"/>
        </w:rPr>
      </w:pPr>
      <w:del w:id="48" w:author="RHAC" w:date="2020-12-10T12:54:00Z">
        <w:r w:rsidRPr="00D91BFD" w:rsidDel="00C63DC9">
          <w:rPr>
            <w:i w:val="0"/>
            <w:color w:val="000000"/>
            <w:spacing w:val="8"/>
            <w:sz w:val="22"/>
            <w:szCs w:val="22"/>
          </w:rPr>
          <w:delText>Eight-month IT support program, developed by Google, that covers troubleshooting, customer service,</w:delText>
        </w:r>
      </w:del>
    </w:p>
    <w:p w14:paraId="4D01578B" w14:textId="4C0B3AC4" w:rsidR="00623ED7" w:rsidRPr="00D91BFD" w:rsidDel="00C63DC9" w:rsidRDefault="00623ED7" w:rsidP="00623ED7">
      <w:pPr>
        <w:pStyle w:val="documenttxtItl"/>
        <w:shd w:val="clear" w:color="auto" w:fill="FFFFFF"/>
        <w:spacing w:line="240" w:lineRule="auto"/>
        <w:rPr>
          <w:del w:id="49" w:author="RHAC" w:date="2020-12-10T12:54:00Z"/>
          <w:i w:val="0"/>
          <w:color w:val="000000"/>
          <w:spacing w:val="8"/>
          <w:sz w:val="22"/>
          <w:szCs w:val="22"/>
        </w:rPr>
      </w:pPr>
      <w:del w:id="50" w:author="RHAC" w:date="2020-12-10T12:54:00Z">
        <w:r w:rsidRPr="00D91BFD" w:rsidDel="00C63DC9">
          <w:rPr>
            <w:i w:val="0"/>
            <w:color w:val="000000"/>
            <w:spacing w:val="8"/>
            <w:sz w:val="22"/>
            <w:szCs w:val="22"/>
          </w:rPr>
          <w:delText>networking, operating systems, system administration, and security, and includes hands-on labs</w:delText>
        </w:r>
      </w:del>
    </w:p>
    <w:p w14:paraId="6F00A2E8" w14:textId="77777777" w:rsidR="00623ED7" w:rsidRDefault="00623ED7" w:rsidP="00623ED7">
      <w:pPr>
        <w:pStyle w:val="p"/>
        <w:shd w:val="clear" w:color="auto" w:fill="FFFFFF"/>
        <w:spacing w:line="240" w:lineRule="auto"/>
        <w:ind w:left="317"/>
        <w:rPr>
          <w:rStyle w:val="span"/>
          <w:color w:val="000000"/>
          <w:spacing w:val="8"/>
          <w:sz w:val="22"/>
          <w:szCs w:val="22"/>
        </w:rPr>
      </w:pPr>
    </w:p>
    <w:sectPr w:rsidR="00623E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00" w:right="600" w:bottom="8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62AFA" w14:textId="77777777" w:rsidR="00C2376D" w:rsidRDefault="00C2376D" w:rsidP="00F644B9">
      <w:pPr>
        <w:spacing w:line="240" w:lineRule="auto"/>
      </w:pPr>
      <w:r>
        <w:separator/>
      </w:r>
    </w:p>
  </w:endnote>
  <w:endnote w:type="continuationSeparator" w:id="0">
    <w:p w14:paraId="5E393EC6" w14:textId="77777777" w:rsidR="00C2376D" w:rsidRDefault="00C2376D" w:rsidP="00F64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2549F" w14:textId="77777777" w:rsidR="00F644B9" w:rsidRDefault="00F64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DF7FF" w14:textId="77777777" w:rsidR="00F644B9" w:rsidRDefault="00F64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270C4" w14:textId="77777777" w:rsidR="00F644B9" w:rsidRDefault="00F64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DBFBD" w14:textId="77777777" w:rsidR="00C2376D" w:rsidRDefault="00C2376D" w:rsidP="00F644B9">
      <w:pPr>
        <w:spacing w:line="240" w:lineRule="auto"/>
      </w:pPr>
      <w:r>
        <w:separator/>
      </w:r>
    </w:p>
  </w:footnote>
  <w:footnote w:type="continuationSeparator" w:id="0">
    <w:p w14:paraId="516F039D" w14:textId="77777777" w:rsidR="00C2376D" w:rsidRDefault="00C2376D" w:rsidP="00F64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E21AE" w14:textId="77777777" w:rsidR="00F644B9" w:rsidRDefault="00F64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17163" w14:textId="77777777" w:rsidR="00F644B9" w:rsidRDefault="00F644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EF901" w14:textId="77777777" w:rsidR="00F644B9" w:rsidRDefault="00F64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F5602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81EA6E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B625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8C9A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4A07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8E0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5C80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E496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06A6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812A29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95E293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1028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1E6D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56A0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E047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943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F201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4E45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820FD9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A8569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8A4E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3C5E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AAF0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D67B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84DD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D0D7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8C39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8CCA8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9ABED6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1E2E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8402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90A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C88D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0670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341E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923B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C58667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3C0030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1217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C25F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32E6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3430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02D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68D2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2EDE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440432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8698E4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1C5F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6A36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8C09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46A2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1A8D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A81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789A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CB4934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F6780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DACB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9802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604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E6C9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DA3E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6C12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102D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2DA7B7B"/>
    <w:multiLevelType w:val="hybridMultilevel"/>
    <w:tmpl w:val="F53C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46"/>
    <w:rsid w:val="000D1B83"/>
    <w:rsid w:val="00272A84"/>
    <w:rsid w:val="00335DE4"/>
    <w:rsid w:val="003B162E"/>
    <w:rsid w:val="0041366F"/>
    <w:rsid w:val="005F3D7C"/>
    <w:rsid w:val="00623ED7"/>
    <w:rsid w:val="008D6C3A"/>
    <w:rsid w:val="009E2639"/>
    <w:rsid w:val="00AF0246"/>
    <w:rsid w:val="00BE31C7"/>
    <w:rsid w:val="00C20314"/>
    <w:rsid w:val="00C2376D"/>
    <w:rsid w:val="00C63DC9"/>
    <w:rsid w:val="00D91BFD"/>
    <w:rsid w:val="00E555D7"/>
    <w:rsid w:val="00F55832"/>
    <w:rsid w:val="00F644B9"/>
    <w:rsid w:val="00F70C80"/>
    <w:rsid w:val="00FB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40805"/>
  <w15:docId w15:val="{6401BE08-38C8-D649-8EF6-01E35B30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fontsize">
    <w:name w:val="document_fontsize"/>
    <w:basedOn w:val="Normal"/>
    <w:rPr>
      <w:sz w:val="22"/>
      <w:szCs w:val="22"/>
    </w:rPr>
  </w:style>
  <w:style w:type="paragraph" w:customStyle="1" w:styleId="documentsection">
    <w:name w:val="document_section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ECTIONCNTC">
    <w:name w:val="document_SECTION_CNTC"/>
    <w:basedOn w:val="Normal"/>
    <w:pPr>
      <w:pBdr>
        <w:bottom w:val="none" w:sz="0" w:space="10" w:color="auto"/>
      </w:pBdr>
    </w:pPr>
  </w:style>
  <w:style w:type="paragraph" w:customStyle="1" w:styleId="documentaddress">
    <w:name w:val="document_address"/>
    <w:basedOn w:val="Normal"/>
    <w:pPr>
      <w:spacing w:line="260" w:lineRule="atLeast"/>
      <w:jc w:val="center"/>
    </w:pPr>
    <w:rPr>
      <w:sz w:val="16"/>
      <w:szCs w:val="16"/>
    </w:rPr>
  </w:style>
  <w:style w:type="paragraph" w:customStyle="1" w:styleId="documentpaddedline">
    <w:name w:val="document_paddedline"/>
    <w:basedOn w:val="Normal"/>
  </w:style>
  <w:style w:type="paragraph" w:customStyle="1" w:styleId="documentheading">
    <w:name w:val="document_heading"/>
    <w:basedOn w:val="Normal"/>
    <w:pPr>
      <w:pBdr>
        <w:bottom w:val="single" w:sz="8" w:space="0" w:color="000000"/>
      </w:pBdr>
    </w:pPr>
    <w:rPr>
      <w:b/>
      <w:bCs/>
      <w:caps/>
    </w:rPr>
  </w:style>
  <w:style w:type="paragraph" w:customStyle="1" w:styleId="documentsectiontitle">
    <w:name w:val="document_sectiontitle"/>
    <w:basedOn w:val="Normal"/>
    <w:pPr>
      <w:spacing w:line="300" w:lineRule="atLeast"/>
    </w:pPr>
    <w:rPr>
      <w:color w:val="000000"/>
    </w:rPr>
  </w:style>
  <w:style w:type="paragraph" w:customStyle="1" w:styleId="documentsinglecolumn">
    <w:name w:val="document_singlecolumn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jobcity">
    <w:name w:val="jobcity"/>
    <w:basedOn w:val="DefaultParagraphFont"/>
    <w:rPr>
      <w:sz w:val="24"/>
      <w:szCs w:val="24"/>
    </w:rPr>
  </w:style>
  <w:style w:type="character" w:customStyle="1" w:styleId="jobstate">
    <w:name w:val="jobstate"/>
    <w:basedOn w:val="DefaultParagraphFont"/>
    <w:rPr>
      <w:sz w:val="24"/>
      <w:szCs w:val="24"/>
    </w:rPr>
  </w:style>
  <w:style w:type="character" w:customStyle="1" w:styleId="jobtitle">
    <w:name w:val="jobtitle"/>
    <w:basedOn w:val="DefaultParagraphFont"/>
    <w:rPr>
      <w:sz w:val="24"/>
      <w:szCs w:val="24"/>
    </w:rPr>
  </w:style>
  <w:style w:type="character" w:customStyle="1" w:styleId="jobdates">
    <w:name w:val="jobdates"/>
    <w:basedOn w:val="DefaultParagraphFont"/>
    <w:rPr>
      <w:sz w:val="24"/>
      <w:szCs w:val="24"/>
    </w:rPr>
  </w:style>
  <w:style w:type="paragraph" w:customStyle="1" w:styleId="div">
    <w:name w:val="div"/>
    <w:basedOn w:val="Normal"/>
  </w:style>
  <w:style w:type="character" w:customStyle="1" w:styleId="documentli">
    <w:name w:val="document_li"/>
    <w:basedOn w:val="DefaultParagraphFont"/>
  </w:style>
  <w:style w:type="paragraph" w:customStyle="1" w:styleId="documentliParagraph">
    <w:name w:val="document_li Paragraph"/>
    <w:basedOn w:val="Normal"/>
  </w:style>
  <w:style w:type="paragraph" w:customStyle="1" w:styleId="documenttxtCaps">
    <w:name w:val="document_txtCaps"/>
    <w:basedOn w:val="Normal"/>
    <w:rPr>
      <w:caps/>
    </w:rPr>
  </w:style>
  <w:style w:type="paragraph" w:customStyle="1" w:styleId="documenttxtItl">
    <w:name w:val="document_txtItl"/>
    <w:basedOn w:val="Normal"/>
    <w:rPr>
      <w:i/>
      <w:iCs/>
    </w:rPr>
  </w:style>
  <w:style w:type="character" w:customStyle="1" w:styleId="degree">
    <w:name w:val="degree"/>
    <w:basedOn w:val="DefaultParagraphFont"/>
    <w:rPr>
      <w:sz w:val="24"/>
      <w:szCs w:val="24"/>
    </w:rPr>
  </w:style>
  <w:style w:type="character" w:customStyle="1" w:styleId="programline">
    <w:name w:val="programline"/>
    <w:basedOn w:val="DefaultParagraphFont"/>
    <w:rPr>
      <w:sz w:val="24"/>
      <w:szCs w:val="24"/>
    </w:rPr>
  </w:style>
  <w:style w:type="character" w:customStyle="1" w:styleId="documentfirstparagraph">
    <w:name w:val="document_firstparagraph"/>
    <w:basedOn w:val="DefaultParagraphFont"/>
  </w:style>
  <w:style w:type="paragraph" w:customStyle="1" w:styleId="documentfirstparagraphParagraph">
    <w:name w:val="document_firstparagraph Paragraph"/>
    <w:basedOn w:val="Normal"/>
  </w:style>
  <w:style w:type="paragraph" w:customStyle="1" w:styleId="p">
    <w:name w:val="p"/>
    <w:basedOn w:val="Normal"/>
  </w:style>
  <w:style w:type="paragraph" w:styleId="Header">
    <w:name w:val="header"/>
    <w:basedOn w:val="Normal"/>
    <w:link w:val="HeaderChar"/>
    <w:uiPriority w:val="99"/>
    <w:unhideWhenUsed/>
    <w:rsid w:val="00F644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B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44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B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3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2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83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8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6BB6E-DE1B-4B19-95B7-307FE31A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 Ranin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 Ranin</dc:title>
  <dc:creator>Computer</dc:creator>
  <cp:lastModifiedBy>Windows User</cp:lastModifiedBy>
  <cp:revision>3</cp:revision>
  <dcterms:created xsi:type="dcterms:W3CDTF">2020-12-11T03:05:00Z</dcterms:created>
  <dcterms:modified xsi:type="dcterms:W3CDTF">2021-01-05T20:15:00Z</dcterms:modified>
</cp:coreProperties>
</file>