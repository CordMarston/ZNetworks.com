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ECD52" w14:textId="77777777" w:rsidR="002422A9" w:rsidRPr="00F80760" w:rsidRDefault="002422A9" w:rsidP="000D7D89">
      <w:pPr>
        <w:pBdr>
          <w:bottom w:val="single" w:sz="4" w:space="0" w:color="auto"/>
        </w:pBdr>
        <w:rPr>
          <w:rFonts w:asciiTheme="minorHAnsi" w:hAnsiTheme="minorHAnsi"/>
          <w:b/>
          <w:bCs/>
          <w:spacing w:val="-4"/>
          <w:sz w:val="24"/>
        </w:rPr>
      </w:pPr>
    </w:p>
    <w:p w14:paraId="573E7A02" w14:textId="77777777" w:rsidR="000D7D89" w:rsidRDefault="006B11ED" w:rsidP="000D7D89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inorHAnsi" w:hAnsiTheme="minorHAnsi"/>
          <w:sz w:val="24"/>
        </w:rPr>
      </w:pPr>
      <w:r w:rsidRPr="000D7D89">
        <w:rPr>
          <w:rFonts w:asciiTheme="minorHAnsi" w:hAnsiTheme="minorHAnsi"/>
          <w:b/>
          <w:bCs/>
          <w:caps/>
          <w:sz w:val="26"/>
          <w:szCs w:val="26"/>
          <w:u w:val="single"/>
        </w:rPr>
        <w:t>EDUCATION</w:t>
      </w:r>
      <w:r w:rsidRPr="000D7D89">
        <w:rPr>
          <w:rFonts w:asciiTheme="minorHAnsi" w:hAnsiTheme="minorHAnsi"/>
          <w:b/>
          <w:bCs/>
          <w:caps/>
          <w:sz w:val="26"/>
          <w:szCs w:val="26"/>
        </w:rPr>
        <w:t xml:space="preserve"> </w:t>
      </w:r>
      <w:r w:rsidRPr="00AD44B4">
        <w:rPr>
          <w:rFonts w:asciiTheme="minorHAnsi" w:hAnsiTheme="minorHAnsi"/>
          <w:b/>
          <w:bCs/>
          <w:caps/>
          <w:sz w:val="24"/>
        </w:rPr>
        <w:t xml:space="preserve">       </w:t>
      </w:r>
      <w:r w:rsidR="00074AB6" w:rsidRPr="00AD44B4">
        <w:rPr>
          <w:rFonts w:asciiTheme="minorHAnsi" w:hAnsiTheme="minorHAnsi"/>
          <w:b/>
          <w:bCs/>
          <w:caps/>
          <w:sz w:val="24"/>
        </w:rPr>
        <w:t xml:space="preserve"> </w:t>
      </w:r>
      <w:r w:rsidR="00074AB6" w:rsidRPr="00AD44B4">
        <w:rPr>
          <w:rFonts w:asciiTheme="minorHAnsi" w:hAnsiTheme="minorHAnsi"/>
          <w:sz w:val="24"/>
        </w:rPr>
        <w:t xml:space="preserve"> </w:t>
      </w:r>
      <w:r w:rsidR="002B1097" w:rsidRPr="00AD44B4">
        <w:rPr>
          <w:rFonts w:asciiTheme="minorHAnsi" w:hAnsiTheme="minorHAnsi"/>
          <w:sz w:val="24"/>
        </w:rPr>
        <w:t xml:space="preserve">                                                                                                                          </w:t>
      </w:r>
      <w:r w:rsidR="00F41AEA" w:rsidRPr="00AD44B4">
        <w:rPr>
          <w:rFonts w:asciiTheme="minorHAnsi" w:hAnsiTheme="minorHAnsi"/>
          <w:sz w:val="24"/>
        </w:rPr>
        <w:t xml:space="preserve">              </w:t>
      </w:r>
      <w:r w:rsidR="00F80760" w:rsidRPr="00AD44B4">
        <w:rPr>
          <w:rFonts w:asciiTheme="minorHAnsi" w:hAnsiTheme="minorHAnsi"/>
          <w:sz w:val="24"/>
        </w:rPr>
        <w:t xml:space="preserve">                    </w:t>
      </w:r>
      <w:r w:rsidR="002B1097" w:rsidRPr="00AD44B4">
        <w:rPr>
          <w:rFonts w:asciiTheme="minorHAnsi" w:hAnsiTheme="minorHAnsi"/>
          <w:sz w:val="24"/>
        </w:rPr>
        <w:t xml:space="preserve"> </w:t>
      </w:r>
      <w:r w:rsidR="00886685" w:rsidRPr="00AD44B4">
        <w:rPr>
          <w:rFonts w:asciiTheme="minorHAnsi" w:hAnsiTheme="minorHAnsi"/>
          <w:b/>
          <w:sz w:val="24"/>
        </w:rPr>
        <w:t>DeVry</w:t>
      </w:r>
      <w:r w:rsidRPr="00AD44B4">
        <w:rPr>
          <w:rFonts w:asciiTheme="minorHAnsi" w:hAnsiTheme="minorHAnsi"/>
          <w:b/>
          <w:sz w:val="24"/>
        </w:rPr>
        <w:t xml:space="preserve"> University</w:t>
      </w:r>
      <w:r w:rsidRPr="00AD44B4">
        <w:rPr>
          <w:rFonts w:asciiTheme="minorHAnsi" w:hAnsiTheme="minorHAnsi"/>
          <w:sz w:val="24"/>
        </w:rPr>
        <w:t xml:space="preserve">                                                                                    </w:t>
      </w:r>
      <w:r w:rsidR="00AD44B4">
        <w:rPr>
          <w:rFonts w:asciiTheme="minorHAnsi" w:hAnsiTheme="minorHAnsi"/>
          <w:sz w:val="24"/>
        </w:rPr>
        <w:t xml:space="preserve">                   </w:t>
      </w:r>
      <w:r w:rsidRPr="00AD44B4">
        <w:rPr>
          <w:rFonts w:asciiTheme="minorHAnsi" w:hAnsiTheme="minorHAnsi"/>
          <w:sz w:val="24"/>
        </w:rPr>
        <w:t xml:space="preserve">     </w:t>
      </w:r>
      <w:r w:rsidR="006A33BC" w:rsidRPr="00AD44B4">
        <w:rPr>
          <w:rFonts w:asciiTheme="minorHAnsi" w:hAnsiTheme="minorHAnsi"/>
          <w:sz w:val="24"/>
        </w:rPr>
        <w:t xml:space="preserve"> </w:t>
      </w:r>
      <w:r w:rsidRPr="00AD44B4">
        <w:rPr>
          <w:rFonts w:asciiTheme="minorHAnsi" w:hAnsiTheme="minorHAnsi"/>
          <w:sz w:val="24"/>
        </w:rPr>
        <w:t xml:space="preserve"> </w:t>
      </w:r>
      <w:r w:rsidR="00645515">
        <w:rPr>
          <w:rFonts w:asciiTheme="minorHAnsi" w:hAnsiTheme="minorHAnsi"/>
          <w:sz w:val="24"/>
        </w:rPr>
        <w:t>North Brunswick, NJ</w:t>
      </w:r>
      <w:r w:rsidRPr="00AD44B4">
        <w:rPr>
          <w:rFonts w:asciiTheme="minorHAnsi" w:hAnsiTheme="minorHAnsi"/>
          <w:sz w:val="24"/>
        </w:rPr>
        <w:t xml:space="preserve">            </w:t>
      </w:r>
      <w:r w:rsidRPr="00AD44B4">
        <w:rPr>
          <w:rFonts w:asciiTheme="minorHAnsi" w:hAnsiTheme="minorHAnsi"/>
          <w:b/>
          <w:i/>
          <w:sz w:val="24"/>
        </w:rPr>
        <w:t>Bachelor in Electrical Computer Engineering Technology</w:t>
      </w:r>
      <w:r w:rsidR="00AD44B4">
        <w:rPr>
          <w:rFonts w:asciiTheme="minorHAnsi" w:hAnsiTheme="minorHAnsi"/>
          <w:i/>
          <w:sz w:val="24"/>
        </w:rPr>
        <w:t xml:space="preserve">    </w:t>
      </w:r>
      <w:r w:rsidRPr="00AD44B4">
        <w:rPr>
          <w:rFonts w:asciiTheme="minorHAnsi" w:hAnsiTheme="minorHAnsi"/>
          <w:i/>
          <w:sz w:val="24"/>
        </w:rPr>
        <w:t xml:space="preserve">  </w:t>
      </w:r>
      <w:r w:rsidR="00DD7AA1">
        <w:rPr>
          <w:rFonts w:asciiTheme="minorHAnsi" w:hAnsiTheme="minorHAnsi"/>
          <w:i/>
          <w:sz w:val="24"/>
        </w:rPr>
        <w:t xml:space="preserve">       </w:t>
      </w:r>
      <w:r w:rsidR="000D7D89">
        <w:rPr>
          <w:rFonts w:asciiTheme="minorHAnsi" w:hAnsiTheme="minorHAnsi"/>
          <w:i/>
          <w:sz w:val="24"/>
        </w:rPr>
        <w:tab/>
      </w:r>
      <w:r w:rsidR="000D7D89">
        <w:rPr>
          <w:rFonts w:asciiTheme="minorHAnsi" w:hAnsiTheme="minorHAnsi"/>
          <w:i/>
          <w:sz w:val="24"/>
        </w:rPr>
        <w:tab/>
      </w:r>
      <w:r w:rsidR="000D7D89">
        <w:rPr>
          <w:rFonts w:asciiTheme="minorHAnsi" w:hAnsiTheme="minorHAnsi"/>
          <w:i/>
          <w:sz w:val="24"/>
        </w:rPr>
        <w:tab/>
        <w:t xml:space="preserve">   </w:t>
      </w:r>
      <w:r w:rsidR="00DD7AA1">
        <w:rPr>
          <w:rFonts w:asciiTheme="minorHAnsi" w:hAnsiTheme="minorHAnsi"/>
          <w:i/>
          <w:sz w:val="24"/>
        </w:rPr>
        <w:t>Decembe</w:t>
      </w:r>
      <w:r w:rsidRPr="00AD44B4">
        <w:rPr>
          <w:rFonts w:asciiTheme="minorHAnsi" w:hAnsiTheme="minorHAnsi"/>
          <w:i/>
          <w:sz w:val="24"/>
        </w:rPr>
        <w:t xml:space="preserve">r 2018 </w:t>
      </w:r>
      <w:r w:rsidRPr="00AD44B4">
        <w:rPr>
          <w:rFonts w:asciiTheme="minorHAnsi" w:hAnsiTheme="minorHAnsi"/>
          <w:sz w:val="24"/>
        </w:rPr>
        <w:t xml:space="preserve">Relevant Coursework: Engineering Tech/Info, Electrical Circuit and Device I, II, III, Structured Programming </w:t>
      </w:r>
      <w:r w:rsidR="00F24901" w:rsidRPr="00AD44B4">
        <w:rPr>
          <w:rFonts w:asciiTheme="minorHAnsi" w:hAnsiTheme="minorHAnsi"/>
          <w:sz w:val="24"/>
        </w:rPr>
        <w:t>W</w:t>
      </w:r>
      <w:r w:rsidRPr="00AD44B4">
        <w:rPr>
          <w:rFonts w:asciiTheme="minorHAnsi" w:hAnsiTheme="minorHAnsi"/>
          <w:sz w:val="24"/>
        </w:rPr>
        <w:t>/Lab (C++).</w:t>
      </w:r>
      <w:r w:rsidR="001829FA">
        <w:rPr>
          <w:rFonts w:asciiTheme="minorHAnsi" w:hAnsiTheme="minorHAnsi"/>
          <w:sz w:val="24"/>
        </w:rPr>
        <w:t xml:space="preserve">                                                                                                                                                </w:t>
      </w:r>
    </w:p>
    <w:p w14:paraId="56E8B2E0" w14:textId="77777777" w:rsidR="000D7D89" w:rsidRDefault="000D7D89" w:rsidP="000D7D89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inorHAnsi" w:hAnsiTheme="minorHAnsi"/>
          <w:b/>
          <w:sz w:val="26"/>
          <w:szCs w:val="26"/>
          <w:u w:val="single"/>
        </w:rPr>
      </w:pPr>
    </w:p>
    <w:p w14:paraId="7614DD25" w14:textId="77777777" w:rsidR="008E5452" w:rsidRDefault="00074AB6" w:rsidP="000D7D89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inorHAnsi" w:hAnsiTheme="minorHAnsi"/>
          <w:b/>
          <w:sz w:val="26"/>
          <w:szCs w:val="26"/>
        </w:rPr>
      </w:pPr>
      <w:r w:rsidRPr="000D7D89">
        <w:rPr>
          <w:rFonts w:asciiTheme="minorHAnsi" w:hAnsiTheme="minorHAnsi"/>
          <w:b/>
          <w:sz w:val="26"/>
          <w:szCs w:val="26"/>
          <w:u w:val="single"/>
        </w:rPr>
        <w:t>EXPERIENCE</w:t>
      </w:r>
      <w:r w:rsidRPr="000D7D89">
        <w:rPr>
          <w:rFonts w:asciiTheme="minorHAnsi" w:hAnsiTheme="minorHAnsi"/>
          <w:b/>
          <w:sz w:val="26"/>
          <w:szCs w:val="26"/>
        </w:rPr>
        <w:t>:</w:t>
      </w:r>
      <w:r w:rsidR="006A33BC" w:rsidRPr="000D7D89">
        <w:rPr>
          <w:rFonts w:asciiTheme="minorHAnsi" w:hAnsiTheme="minorHAnsi"/>
          <w:b/>
          <w:sz w:val="26"/>
          <w:szCs w:val="26"/>
        </w:rPr>
        <w:t xml:space="preserve"> </w:t>
      </w:r>
    </w:p>
    <w:p w14:paraId="7006F104" w14:textId="77777777" w:rsidR="008E5452" w:rsidRDefault="008E5452" w:rsidP="000D7D89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Collabera Service Desk</w:t>
      </w:r>
    </w:p>
    <w:p w14:paraId="47A645A1" w14:textId="0FC32816" w:rsidR="008E5452" w:rsidRDefault="008E5452" w:rsidP="000D7D89">
      <w:pPr>
        <w:widowControl w:val="0"/>
        <w:autoSpaceDE w:val="0"/>
        <w:autoSpaceDN w:val="0"/>
        <w:adjustRightInd w:val="0"/>
        <w:spacing w:before="0" w:after="0" w:line="276" w:lineRule="auto"/>
        <w:rPr>
          <w:rFonts w:asciiTheme="minorHAnsi" w:hAnsiTheme="minorHAnsi"/>
          <w:bCs/>
          <w:sz w:val="24"/>
        </w:rPr>
      </w:pPr>
      <w:r w:rsidRPr="008E5452">
        <w:rPr>
          <w:rFonts w:asciiTheme="minorHAnsi" w:hAnsiTheme="minorHAnsi"/>
          <w:bCs/>
          <w:sz w:val="24"/>
        </w:rPr>
        <w:t xml:space="preserve">IT Support </w:t>
      </w:r>
      <w:r w:rsidR="006A33BC" w:rsidRPr="008E5452">
        <w:rPr>
          <w:rFonts w:asciiTheme="minorHAnsi" w:hAnsiTheme="minorHAnsi"/>
          <w:bCs/>
          <w:sz w:val="24"/>
        </w:rPr>
        <w:t xml:space="preserve">   </w:t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</w:r>
      <w:r w:rsidR="00B6412C">
        <w:rPr>
          <w:rFonts w:asciiTheme="minorHAnsi" w:hAnsiTheme="minorHAnsi"/>
          <w:bCs/>
          <w:sz w:val="24"/>
        </w:rPr>
        <w:tab/>
        <w:t xml:space="preserve">Present Day </w:t>
      </w:r>
    </w:p>
    <w:p w14:paraId="75508F87" w14:textId="77777777" w:rsidR="008E5452" w:rsidRPr="008E5452" w:rsidRDefault="008E5452" w:rsidP="008E5452">
      <w:pPr>
        <w:pStyle w:val="ListParagraph"/>
        <w:numPr>
          <w:ilvl w:val="0"/>
          <w:numId w:val="9"/>
        </w:numPr>
        <w:spacing w:before="0" w:after="0"/>
        <w:rPr>
          <w:rFonts w:asciiTheme="minorHAnsi" w:hAnsiTheme="minorHAnsi" w:cstheme="minorHAnsi"/>
          <w:sz w:val="24"/>
        </w:rPr>
      </w:pPr>
      <w:r w:rsidRPr="008E5452">
        <w:rPr>
          <w:rFonts w:asciiTheme="minorHAnsi" w:hAnsiTheme="minorHAnsi" w:cstheme="minorHAnsi"/>
          <w:color w:val="222222"/>
          <w:sz w:val="24"/>
          <w:shd w:val="clear" w:color="auto" w:fill="FFFFFF"/>
        </w:rPr>
        <w:t>Installing and configuring computer hardware, software, systems, networks, printers and scanners</w:t>
      </w:r>
    </w:p>
    <w:p w14:paraId="18DF179D" w14:textId="77777777" w:rsidR="008E5452" w:rsidRPr="008E5452" w:rsidRDefault="008E5452" w:rsidP="008E5452">
      <w:pPr>
        <w:pStyle w:val="ListParagraph"/>
        <w:numPr>
          <w:ilvl w:val="0"/>
          <w:numId w:val="9"/>
        </w:numPr>
        <w:spacing w:before="0" w:after="0"/>
        <w:rPr>
          <w:rFonts w:asciiTheme="minorHAnsi" w:hAnsiTheme="minorHAnsi" w:cstheme="minorHAnsi"/>
          <w:sz w:val="24"/>
        </w:rPr>
      </w:pPr>
      <w:r w:rsidRPr="008E5452">
        <w:rPr>
          <w:rFonts w:asciiTheme="minorHAnsi" w:hAnsiTheme="minorHAnsi" w:cstheme="minorHAnsi"/>
          <w:color w:val="222222"/>
          <w:sz w:val="24"/>
          <w:shd w:val="clear" w:color="auto" w:fill="FFFFFF"/>
        </w:rPr>
        <w:t>Monitoring and maintaining computer systems and networks</w:t>
      </w:r>
    </w:p>
    <w:p w14:paraId="37258DEE" w14:textId="77777777" w:rsidR="008E5452" w:rsidRPr="008E5452" w:rsidRDefault="008E5452" w:rsidP="008E5452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color w:val="212529"/>
          <w:sz w:val="24"/>
        </w:rPr>
      </w:pPr>
      <w:r w:rsidRPr="008E5452">
        <w:rPr>
          <w:rFonts w:asciiTheme="minorHAnsi" w:hAnsiTheme="minorHAnsi" w:cstheme="minorHAnsi"/>
          <w:color w:val="212529"/>
          <w:sz w:val="24"/>
        </w:rPr>
        <w:t>Repairing and replacing equipment as necessary</w:t>
      </w:r>
    </w:p>
    <w:p w14:paraId="761398DA" w14:textId="38F1E9ED" w:rsidR="00DD7AA1" w:rsidRPr="008E5452" w:rsidRDefault="008E5452" w:rsidP="008E5452">
      <w:pPr>
        <w:numPr>
          <w:ilvl w:val="0"/>
          <w:numId w:val="9"/>
        </w:numPr>
        <w:spacing w:before="100" w:beforeAutospacing="1" w:after="100" w:afterAutospacing="1"/>
        <w:rPr>
          <w:rFonts w:asciiTheme="minorHAnsi" w:hAnsiTheme="minorHAnsi" w:cstheme="minorHAnsi"/>
          <w:color w:val="212529"/>
          <w:sz w:val="24"/>
        </w:rPr>
      </w:pPr>
      <w:r w:rsidRPr="008E5452">
        <w:rPr>
          <w:rFonts w:asciiTheme="minorHAnsi" w:hAnsiTheme="minorHAnsi" w:cstheme="minorHAnsi"/>
          <w:color w:val="212529"/>
          <w:sz w:val="24"/>
        </w:rPr>
        <w:t>Providing technical support across the company (this may be in person or over the phone)</w:t>
      </w:r>
    </w:p>
    <w:p w14:paraId="2BF96B03" w14:textId="7DBCDAC0" w:rsidR="00DD7AA1" w:rsidRPr="008E5452" w:rsidRDefault="00DD7AA1" w:rsidP="00DD7AA1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Diversified Network Operation                                  </w:t>
      </w:r>
      <w:r>
        <w:rPr>
          <w:rFonts w:asciiTheme="minorHAnsi" w:hAnsiTheme="minorHAnsi"/>
          <w:b/>
          <w:sz w:val="24"/>
        </w:rPr>
        <w:tab/>
      </w:r>
      <w:r>
        <w:rPr>
          <w:rFonts w:asciiTheme="minorHAnsi" w:hAnsiTheme="minorHAnsi"/>
          <w:b/>
          <w:sz w:val="24"/>
        </w:rPr>
        <w:tab/>
      </w:r>
      <w:r>
        <w:rPr>
          <w:rFonts w:asciiTheme="minorHAnsi" w:hAnsiTheme="minorHAnsi"/>
          <w:b/>
          <w:sz w:val="24"/>
        </w:rPr>
        <w:tab/>
      </w:r>
      <w:r>
        <w:rPr>
          <w:rFonts w:asciiTheme="minorHAnsi" w:hAnsiTheme="minorHAnsi"/>
          <w:b/>
          <w:sz w:val="24"/>
        </w:rPr>
        <w:tab/>
        <w:t xml:space="preserve">                   </w:t>
      </w:r>
      <w:r>
        <w:rPr>
          <w:rFonts w:asciiTheme="minorHAnsi" w:hAnsiTheme="minorHAnsi"/>
          <w:sz w:val="24"/>
        </w:rPr>
        <w:t>Kenilworth, NJ             IT Support</w:t>
      </w:r>
      <w:r w:rsidRPr="00AD44B4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               </w:t>
      </w:r>
      <w:r w:rsidR="000D7D89">
        <w:rPr>
          <w:rFonts w:asciiTheme="minorHAnsi" w:hAnsiTheme="minorHAnsi"/>
          <w:sz w:val="24"/>
        </w:rPr>
        <w:t xml:space="preserve">         </w:t>
      </w:r>
      <w:r>
        <w:rPr>
          <w:rFonts w:asciiTheme="minorHAnsi" w:hAnsiTheme="minorHAnsi"/>
          <w:sz w:val="24"/>
        </w:rPr>
        <w:t>Oct 2018- Present</w:t>
      </w:r>
    </w:p>
    <w:p w14:paraId="096D342D" w14:textId="2DFBD047" w:rsidR="00803D7A" w:rsidRPr="00803D7A" w:rsidRDefault="00E35A87" w:rsidP="007947B6">
      <w:pPr>
        <w:pStyle w:val="ListParagraph"/>
        <w:numPr>
          <w:ilvl w:val="0"/>
          <w:numId w:val="4"/>
        </w:numPr>
        <w:spacing w:before="0"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color w:val="333333"/>
          <w:sz w:val="24"/>
          <w:shd w:val="clear" w:color="auto" w:fill="FDFDFD"/>
        </w:rPr>
        <w:t>Provid</w:t>
      </w:r>
      <w:r w:rsidR="006C22F6">
        <w:rPr>
          <w:rFonts w:asciiTheme="minorHAnsi" w:hAnsiTheme="minorHAnsi"/>
          <w:color w:val="333333"/>
          <w:sz w:val="24"/>
          <w:shd w:val="clear" w:color="auto" w:fill="FDFDFD"/>
        </w:rPr>
        <w:t>e</w:t>
      </w:r>
      <w:r w:rsidR="00803D7A" w:rsidRPr="00803D7A">
        <w:rPr>
          <w:rFonts w:asciiTheme="minorHAnsi" w:hAnsiTheme="minorHAnsi"/>
          <w:color w:val="333333"/>
          <w:sz w:val="24"/>
          <w:shd w:val="clear" w:color="auto" w:fill="FDFDFD"/>
        </w:rPr>
        <w:t xml:space="preserve"> technical assistance to customers on inbound telephone tech support calls</w:t>
      </w:r>
    </w:p>
    <w:p w14:paraId="440C6EEC" w14:textId="22D80DA5" w:rsidR="00803D7A" w:rsidRPr="007947B6" w:rsidRDefault="006C22F6" w:rsidP="007947B6">
      <w:pPr>
        <w:pStyle w:val="ListParagraph"/>
        <w:numPr>
          <w:ilvl w:val="0"/>
          <w:numId w:val="4"/>
        </w:numPr>
        <w:spacing w:before="0"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color w:val="333333"/>
          <w:sz w:val="24"/>
          <w:shd w:val="clear" w:color="auto" w:fill="FDFDFD"/>
        </w:rPr>
        <w:t>Use</w:t>
      </w:r>
      <w:r w:rsidR="00803D7A" w:rsidRPr="00803D7A">
        <w:rPr>
          <w:rFonts w:asciiTheme="minorHAnsi" w:hAnsiTheme="minorHAnsi"/>
          <w:color w:val="333333"/>
          <w:sz w:val="24"/>
          <w:shd w:val="clear" w:color="auto" w:fill="FDFDFD"/>
        </w:rPr>
        <w:t xml:space="preserve"> remote access to pe</w:t>
      </w:r>
      <w:r w:rsidR="00803D7A">
        <w:rPr>
          <w:rFonts w:asciiTheme="minorHAnsi" w:hAnsiTheme="minorHAnsi"/>
          <w:color w:val="333333"/>
          <w:sz w:val="24"/>
          <w:shd w:val="clear" w:color="auto" w:fill="FDFDFD"/>
        </w:rPr>
        <w:t xml:space="preserve">rform troubleshooting in multiple locations </w:t>
      </w:r>
    </w:p>
    <w:p w14:paraId="72794D0E" w14:textId="0787D877" w:rsidR="007947B6" w:rsidRPr="00803D7A" w:rsidRDefault="007947B6" w:rsidP="007947B6">
      <w:pPr>
        <w:pStyle w:val="ListParagraph"/>
        <w:numPr>
          <w:ilvl w:val="0"/>
          <w:numId w:val="4"/>
        </w:numPr>
        <w:spacing w:before="0" w:after="0"/>
        <w:rPr>
          <w:rFonts w:asciiTheme="minorHAnsi" w:hAnsiTheme="minorHAnsi"/>
          <w:sz w:val="24"/>
        </w:rPr>
      </w:pPr>
      <w:r>
        <w:rPr>
          <w:rFonts w:asciiTheme="minorHAnsi" w:hAnsiTheme="minorHAnsi"/>
          <w:color w:val="333333"/>
          <w:sz w:val="24"/>
          <w:shd w:val="clear" w:color="auto" w:fill="FDFDFD"/>
        </w:rPr>
        <w:t>Perform upgrades and install updates</w:t>
      </w:r>
    </w:p>
    <w:p w14:paraId="50302741" w14:textId="1A8575DA" w:rsidR="00DD7AA1" w:rsidRPr="0021326B" w:rsidRDefault="006C22F6" w:rsidP="007947B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Maintain</w:t>
      </w:r>
      <w:r w:rsidR="00EC07C3">
        <w:rPr>
          <w:rFonts w:asciiTheme="minorHAnsi" w:hAnsiTheme="minorHAnsi"/>
          <w:sz w:val="24"/>
        </w:rPr>
        <w:t xml:space="preserve"> </w:t>
      </w:r>
      <w:r w:rsidR="0021326B" w:rsidRPr="0021326B">
        <w:rPr>
          <w:rFonts w:asciiTheme="minorHAnsi" w:hAnsiTheme="minorHAnsi"/>
          <w:sz w:val="24"/>
        </w:rPr>
        <w:t xml:space="preserve">all digital display to ensure efficiency </w:t>
      </w:r>
      <w:r w:rsidR="00803D7A">
        <w:rPr>
          <w:rFonts w:asciiTheme="minorHAnsi" w:hAnsiTheme="minorHAnsi"/>
          <w:sz w:val="24"/>
        </w:rPr>
        <w:t>and proper functioning</w:t>
      </w:r>
    </w:p>
    <w:p w14:paraId="74FA6E57" w14:textId="231A9289" w:rsidR="00074AB6" w:rsidRPr="00AD44B4" w:rsidRDefault="006A33BC" w:rsidP="00074AB6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sz w:val="24"/>
        </w:rPr>
      </w:pPr>
      <w:r w:rsidRPr="00AD44B4">
        <w:rPr>
          <w:rFonts w:asciiTheme="minorHAnsi" w:hAnsiTheme="minorHAnsi"/>
          <w:b/>
          <w:sz w:val="24"/>
        </w:rPr>
        <w:t xml:space="preserve">BestBuy </w:t>
      </w:r>
      <w:r w:rsidR="000D7D89">
        <w:rPr>
          <w:rFonts w:asciiTheme="minorHAnsi" w:hAnsiTheme="minorHAnsi"/>
          <w:b/>
          <w:sz w:val="24"/>
        </w:rPr>
        <w:t>Consumer Electronics</w:t>
      </w:r>
      <w:r w:rsidRPr="00AD44B4">
        <w:rPr>
          <w:rFonts w:asciiTheme="minorHAnsi" w:hAnsiTheme="minorHAnsi"/>
          <w:b/>
          <w:sz w:val="24"/>
        </w:rPr>
        <w:t xml:space="preserve">                                     </w:t>
      </w:r>
      <w:r w:rsidR="000D7D89">
        <w:rPr>
          <w:rFonts w:asciiTheme="minorHAnsi" w:hAnsiTheme="minorHAnsi"/>
          <w:b/>
          <w:sz w:val="24"/>
        </w:rPr>
        <w:t xml:space="preserve">  </w:t>
      </w:r>
      <w:r w:rsidRPr="00AD44B4">
        <w:rPr>
          <w:rFonts w:asciiTheme="minorHAnsi" w:hAnsiTheme="minorHAnsi"/>
          <w:b/>
          <w:sz w:val="24"/>
        </w:rPr>
        <w:t xml:space="preserve">                                     </w:t>
      </w:r>
      <w:r w:rsidR="00AD44B4" w:rsidRPr="00AD44B4">
        <w:rPr>
          <w:rFonts w:asciiTheme="minorHAnsi" w:hAnsiTheme="minorHAnsi"/>
          <w:b/>
          <w:sz w:val="24"/>
        </w:rPr>
        <w:t xml:space="preserve">   </w:t>
      </w:r>
      <w:r w:rsidRPr="00AD44B4">
        <w:rPr>
          <w:rFonts w:asciiTheme="minorHAnsi" w:hAnsiTheme="minorHAnsi"/>
          <w:b/>
          <w:sz w:val="24"/>
        </w:rPr>
        <w:t xml:space="preserve">                  </w:t>
      </w:r>
      <w:r w:rsidRPr="00AD44B4">
        <w:rPr>
          <w:rFonts w:asciiTheme="minorHAnsi" w:hAnsiTheme="minorHAnsi"/>
          <w:sz w:val="24"/>
        </w:rPr>
        <w:t xml:space="preserve">Union City, NJ                                                                                                                 Mobile Expert                                                                 </w:t>
      </w:r>
      <w:r w:rsidR="00DD7AA1">
        <w:rPr>
          <w:rFonts w:asciiTheme="minorHAnsi" w:hAnsiTheme="minorHAnsi"/>
          <w:sz w:val="24"/>
        </w:rPr>
        <w:t xml:space="preserve">                         </w:t>
      </w:r>
      <w:r w:rsidRPr="00AD44B4">
        <w:rPr>
          <w:rFonts w:asciiTheme="minorHAnsi" w:hAnsiTheme="minorHAnsi"/>
          <w:b/>
          <w:sz w:val="24"/>
        </w:rPr>
        <w:t xml:space="preserve"> </w:t>
      </w:r>
      <w:r w:rsidR="000D7D89">
        <w:rPr>
          <w:rFonts w:asciiTheme="minorHAnsi" w:hAnsiTheme="minorHAnsi"/>
          <w:b/>
          <w:sz w:val="24"/>
        </w:rPr>
        <w:t xml:space="preserve">                           </w:t>
      </w:r>
      <w:r w:rsidRPr="00AD44B4">
        <w:rPr>
          <w:rFonts w:asciiTheme="minorHAnsi" w:hAnsiTheme="minorHAnsi"/>
          <w:sz w:val="24"/>
        </w:rPr>
        <w:t>Sep 2015-</w:t>
      </w:r>
      <w:r w:rsidR="00DD7AA1">
        <w:rPr>
          <w:rFonts w:asciiTheme="minorHAnsi" w:hAnsiTheme="minorHAnsi"/>
          <w:sz w:val="24"/>
        </w:rPr>
        <w:t>Sep 2018</w:t>
      </w:r>
    </w:p>
    <w:p w14:paraId="4667F013" w14:textId="517B106C" w:rsidR="00C80CDF" w:rsidRDefault="00E35A87" w:rsidP="007947B6">
      <w:pPr>
        <w:numPr>
          <w:ilvl w:val="0"/>
          <w:numId w:val="3"/>
        </w:numPr>
        <w:spacing w:before="60" w:after="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Communicate </w:t>
      </w:r>
      <w:r w:rsidR="006A33BC" w:rsidRPr="00AD44B4">
        <w:rPr>
          <w:rFonts w:asciiTheme="minorHAnsi" w:hAnsiTheme="minorHAnsi"/>
          <w:sz w:val="24"/>
        </w:rPr>
        <w:t>with customers and aided them with product selection and information</w:t>
      </w:r>
    </w:p>
    <w:p w14:paraId="1C71D51B" w14:textId="0BEAF6D7" w:rsidR="001E45E1" w:rsidRDefault="00E35A87" w:rsidP="007947B6">
      <w:pPr>
        <w:numPr>
          <w:ilvl w:val="0"/>
          <w:numId w:val="3"/>
        </w:numPr>
        <w:spacing w:before="60" w:after="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Ensure </w:t>
      </w:r>
      <w:r w:rsidR="001E45E1">
        <w:rPr>
          <w:rFonts w:asciiTheme="minorHAnsi" w:hAnsiTheme="minorHAnsi"/>
          <w:sz w:val="24"/>
        </w:rPr>
        <w:t>cus</w:t>
      </w:r>
      <w:r w:rsidR="00803D7A">
        <w:rPr>
          <w:rFonts w:asciiTheme="minorHAnsi" w:hAnsiTheme="minorHAnsi"/>
          <w:sz w:val="24"/>
        </w:rPr>
        <w:t>tomers end-to-end needs are met</w:t>
      </w:r>
    </w:p>
    <w:p w14:paraId="56093C3B" w14:textId="69A65AF1" w:rsidR="001E45E1" w:rsidRPr="00AD44B4" w:rsidRDefault="006C22F6" w:rsidP="007947B6">
      <w:pPr>
        <w:numPr>
          <w:ilvl w:val="0"/>
          <w:numId w:val="3"/>
        </w:numPr>
        <w:spacing w:before="60" w:after="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Provide</w:t>
      </w:r>
      <w:r w:rsidR="001E45E1">
        <w:rPr>
          <w:rFonts w:asciiTheme="minorHAnsi" w:hAnsiTheme="minorHAnsi"/>
          <w:sz w:val="24"/>
        </w:rPr>
        <w:t xml:space="preserve"> personalized service and exce</w:t>
      </w:r>
      <w:r w:rsidR="00803D7A">
        <w:rPr>
          <w:rFonts w:asciiTheme="minorHAnsi" w:hAnsiTheme="minorHAnsi"/>
          <w:sz w:val="24"/>
        </w:rPr>
        <w:t>ptional expertise for customers</w:t>
      </w:r>
    </w:p>
    <w:p w14:paraId="3B5891F4" w14:textId="5B0D632C" w:rsidR="003029DA" w:rsidRPr="00AD44B4" w:rsidRDefault="006C22F6" w:rsidP="007947B6">
      <w:pPr>
        <w:numPr>
          <w:ilvl w:val="0"/>
          <w:numId w:val="3"/>
        </w:numPr>
        <w:spacing w:before="60" w:after="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Answer</w:t>
      </w:r>
      <w:r w:rsidR="006A33BC" w:rsidRPr="00AD44B4">
        <w:rPr>
          <w:rFonts w:asciiTheme="minorHAnsi" w:hAnsiTheme="minorHAnsi"/>
          <w:sz w:val="24"/>
        </w:rPr>
        <w:t xml:space="preserve"> phone calls for inquiries and product availability</w:t>
      </w:r>
    </w:p>
    <w:p w14:paraId="4FE41468" w14:textId="14568D64" w:rsidR="003029DA" w:rsidRPr="00AD44B4" w:rsidRDefault="006C22F6" w:rsidP="007947B6">
      <w:pPr>
        <w:numPr>
          <w:ilvl w:val="0"/>
          <w:numId w:val="3"/>
        </w:numPr>
        <w:spacing w:before="60" w:after="6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Process</w:t>
      </w:r>
      <w:r w:rsidR="006A33BC" w:rsidRPr="00AD44B4">
        <w:rPr>
          <w:rFonts w:asciiTheme="minorHAnsi" w:hAnsiTheme="minorHAnsi"/>
          <w:sz w:val="24"/>
        </w:rPr>
        <w:t xml:space="preserve"> cash, credit, and debit sales of more than $1,500 daily</w:t>
      </w:r>
    </w:p>
    <w:p w14:paraId="7BEFC0A8" w14:textId="33B12746" w:rsidR="00F94703" w:rsidRPr="00AD44B4" w:rsidRDefault="006A33BC" w:rsidP="00DD5B1C">
      <w:pPr>
        <w:tabs>
          <w:tab w:val="left" w:pos="1005"/>
        </w:tabs>
        <w:spacing w:before="160"/>
        <w:rPr>
          <w:rFonts w:asciiTheme="minorHAnsi" w:hAnsiTheme="minorHAnsi"/>
          <w:sz w:val="24"/>
        </w:rPr>
      </w:pPr>
      <w:r w:rsidRPr="00AD44B4">
        <w:rPr>
          <w:rFonts w:asciiTheme="minorHAnsi" w:hAnsiTheme="minorHAnsi"/>
          <w:b/>
          <w:sz w:val="24"/>
        </w:rPr>
        <w:t xml:space="preserve">Pump It Up                                                                                                                                </w:t>
      </w:r>
      <w:r w:rsidRPr="00AD44B4">
        <w:rPr>
          <w:rFonts w:asciiTheme="minorHAnsi" w:hAnsiTheme="minorHAnsi"/>
          <w:sz w:val="24"/>
        </w:rPr>
        <w:t xml:space="preserve">Roselle Park, </w:t>
      </w:r>
      <w:r w:rsidR="00886685" w:rsidRPr="00AD44B4">
        <w:rPr>
          <w:rFonts w:asciiTheme="minorHAnsi" w:hAnsiTheme="minorHAnsi"/>
          <w:sz w:val="24"/>
        </w:rPr>
        <w:t>NJ Lobby</w:t>
      </w:r>
      <w:r w:rsidR="00AD44B4">
        <w:rPr>
          <w:rFonts w:asciiTheme="minorHAnsi" w:hAnsiTheme="minorHAnsi"/>
          <w:sz w:val="24"/>
        </w:rPr>
        <w:t xml:space="preserve"> </w:t>
      </w:r>
      <w:r w:rsidRPr="00AD44B4">
        <w:rPr>
          <w:rFonts w:asciiTheme="minorHAnsi" w:hAnsiTheme="minorHAnsi"/>
          <w:sz w:val="24"/>
        </w:rPr>
        <w:t xml:space="preserve">Manager         </w:t>
      </w:r>
      <w:r w:rsidR="00074AB6" w:rsidRPr="00AD44B4">
        <w:rPr>
          <w:rFonts w:asciiTheme="minorHAnsi" w:hAnsiTheme="minorHAnsi"/>
          <w:sz w:val="24"/>
        </w:rPr>
        <w:tab/>
        <w:t xml:space="preserve">                              </w:t>
      </w:r>
      <w:r w:rsidR="00F41AEA" w:rsidRPr="00AD44B4">
        <w:rPr>
          <w:rFonts w:asciiTheme="minorHAnsi" w:hAnsiTheme="minorHAnsi"/>
          <w:sz w:val="24"/>
        </w:rPr>
        <w:t xml:space="preserve">                      </w:t>
      </w:r>
      <w:r w:rsidR="00074AB6" w:rsidRPr="00AD44B4">
        <w:rPr>
          <w:rFonts w:asciiTheme="minorHAnsi" w:hAnsiTheme="minorHAnsi"/>
          <w:sz w:val="24"/>
        </w:rPr>
        <w:t xml:space="preserve">   </w:t>
      </w:r>
      <w:r w:rsidRPr="00AD44B4">
        <w:rPr>
          <w:rFonts w:asciiTheme="minorHAnsi" w:hAnsiTheme="minorHAnsi"/>
          <w:sz w:val="24"/>
        </w:rPr>
        <w:t xml:space="preserve">                           </w:t>
      </w:r>
      <w:r w:rsidR="00AD44B4">
        <w:rPr>
          <w:rFonts w:asciiTheme="minorHAnsi" w:hAnsiTheme="minorHAnsi"/>
          <w:sz w:val="24"/>
        </w:rPr>
        <w:t xml:space="preserve"> </w:t>
      </w:r>
      <w:r w:rsidRPr="00AD44B4">
        <w:rPr>
          <w:rFonts w:asciiTheme="minorHAnsi" w:hAnsiTheme="minorHAnsi"/>
          <w:sz w:val="24"/>
        </w:rPr>
        <w:t xml:space="preserve">     </w:t>
      </w:r>
      <w:r w:rsidR="000D7D89">
        <w:rPr>
          <w:rFonts w:asciiTheme="minorHAnsi" w:hAnsiTheme="minorHAnsi"/>
          <w:sz w:val="24"/>
        </w:rPr>
        <w:t xml:space="preserve">               </w:t>
      </w:r>
      <w:r w:rsidRPr="00AD44B4">
        <w:rPr>
          <w:rFonts w:asciiTheme="minorHAnsi" w:hAnsiTheme="minorHAnsi"/>
          <w:sz w:val="24"/>
        </w:rPr>
        <w:t>Feb 2015-Au</w:t>
      </w:r>
      <w:r w:rsidR="000D7D89">
        <w:rPr>
          <w:rFonts w:asciiTheme="minorHAnsi" w:hAnsiTheme="minorHAnsi"/>
          <w:sz w:val="24"/>
        </w:rPr>
        <w:t>g</w:t>
      </w:r>
      <w:r w:rsidRPr="00AD44B4">
        <w:rPr>
          <w:rFonts w:asciiTheme="minorHAnsi" w:hAnsiTheme="minorHAnsi"/>
          <w:sz w:val="24"/>
        </w:rPr>
        <w:t xml:space="preserve"> 2015       </w:t>
      </w:r>
      <w:r w:rsidR="002422A9" w:rsidRPr="00AD44B4">
        <w:rPr>
          <w:rFonts w:asciiTheme="minorHAnsi" w:hAnsiTheme="minorHAnsi"/>
          <w:sz w:val="24"/>
        </w:rPr>
        <w:t xml:space="preserve"> </w:t>
      </w:r>
    </w:p>
    <w:p w14:paraId="37BED5EF" w14:textId="231F230B" w:rsidR="00074AB6" w:rsidRDefault="006C22F6" w:rsidP="007947B6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Maintain</w:t>
      </w:r>
      <w:r w:rsidR="006A33BC" w:rsidRPr="00AD44B4">
        <w:rPr>
          <w:rFonts w:asciiTheme="minorHAnsi" w:hAnsiTheme="minorHAnsi"/>
          <w:sz w:val="24"/>
        </w:rPr>
        <w:t xml:space="preserve"> orderliness</w:t>
      </w:r>
      <w:r w:rsidR="001E45E1">
        <w:rPr>
          <w:rFonts w:asciiTheme="minorHAnsi" w:hAnsiTheme="minorHAnsi"/>
          <w:sz w:val="24"/>
        </w:rPr>
        <w:t xml:space="preserve"> appearance and </w:t>
      </w:r>
      <w:r w:rsidR="00886685">
        <w:rPr>
          <w:rFonts w:asciiTheme="minorHAnsi" w:hAnsiTheme="minorHAnsi"/>
          <w:sz w:val="24"/>
        </w:rPr>
        <w:t>behavior</w:t>
      </w:r>
      <w:r w:rsidR="006A33BC" w:rsidRPr="00AD44B4">
        <w:rPr>
          <w:rFonts w:asciiTheme="minorHAnsi" w:hAnsiTheme="minorHAnsi"/>
          <w:sz w:val="24"/>
        </w:rPr>
        <w:t xml:space="preserve"> of front lobby</w:t>
      </w:r>
    </w:p>
    <w:p w14:paraId="4D4B71CC" w14:textId="543C3119" w:rsidR="007947B6" w:rsidRDefault="00D275C5" w:rsidP="007947B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Hire, r</w:t>
      </w:r>
      <w:r w:rsidR="007947B6">
        <w:rPr>
          <w:rFonts w:asciiTheme="minorHAnsi" w:hAnsiTheme="minorHAnsi"/>
          <w:sz w:val="24"/>
        </w:rPr>
        <w:t>ecruit and train quality team me</w:t>
      </w:r>
      <w:r>
        <w:rPr>
          <w:rFonts w:asciiTheme="minorHAnsi" w:hAnsiTheme="minorHAnsi"/>
          <w:sz w:val="24"/>
        </w:rPr>
        <w:t>m</w:t>
      </w:r>
      <w:r w:rsidR="007947B6">
        <w:rPr>
          <w:rFonts w:asciiTheme="minorHAnsi" w:hAnsiTheme="minorHAnsi"/>
          <w:sz w:val="24"/>
        </w:rPr>
        <w:t>bers</w:t>
      </w:r>
    </w:p>
    <w:p w14:paraId="1E6DC656" w14:textId="00FF6324" w:rsidR="00803D7A" w:rsidRPr="00AD44B4" w:rsidRDefault="00D275C5" w:rsidP="007947B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Keep facility in </w:t>
      </w:r>
      <w:r w:rsidR="00803D7A">
        <w:rPr>
          <w:rFonts w:asciiTheme="minorHAnsi" w:hAnsiTheme="minorHAnsi"/>
          <w:sz w:val="24"/>
        </w:rPr>
        <w:t xml:space="preserve">operational order by checking rides, equipment and building for maintenance </w:t>
      </w:r>
      <w:r>
        <w:rPr>
          <w:rFonts w:asciiTheme="minorHAnsi" w:hAnsiTheme="minorHAnsi"/>
          <w:sz w:val="24"/>
        </w:rPr>
        <w:t>and repair</w:t>
      </w:r>
      <w:r w:rsidR="00803D7A">
        <w:rPr>
          <w:rFonts w:asciiTheme="minorHAnsi" w:hAnsiTheme="minorHAnsi"/>
          <w:sz w:val="24"/>
        </w:rPr>
        <w:t xml:space="preserve"> needs</w:t>
      </w:r>
    </w:p>
    <w:p w14:paraId="2F21F0B1" w14:textId="64C2E5C5" w:rsidR="005A012B" w:rsidRPr="00AD44B4" w:rsidRDefault="00803D7A" w:rsidP="007947B6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Ensure team members are prepare for work and complete all task quickly </w:t>
      </w:r>
    </w:p>
    <w:p w14:paraId="482F8312" w14:textId="3EBAB949" w:rsidR="00F94703" w:rsidRPr="0021326B" w:rsidRDefault="006C22F6" w:rsidP="007947B6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Mak</w:t>
      </w:r>
      <w:r w:rsidR="006A33BC" w:rsidRPr="00AD44B4">
        <w:rPr>
          <w:rFonts w:asciiTheme="minorHAnsi" w:hAnsiTheme="minorHAnsi"/>
          <w:sz w:val="24"/>
        </w:rPr>
        <w:t>e executive decisions to satisfy customer needs</w:t>
      </w:r>
    </w:p>
    <w:p w14:paraId="5184B1A7" w14:textId="211B2A7B" w:rsidR="00EC3669" w:rsidRPr="001B21A4" w:rsidRDefault="006A33BC" w:rsidP="000D7D89">
      <w:pPr>
        <w:rPr>
          <w:rFonts w:asciiTheme="minorHAnsi" w:hAnsiTheme="minorHAnsi"/>
          <w:u w:val="single"/>
        </w:rPr>
      </w:pPr>
      <w:r w:rsidRPr="00AD44B4">
        <w:rPr>
          <w:rFonts w:asciiTheme="minorHAnsi" w:hAnsiTheme="minorHAnsi"/>
          <w:b/>
          <w:u w:val="single"/>
        </w:rPr>
        <w:t xml:space="preserve">TECHNICAL </w:t>
      </w:r>
      <w:r w:rsidR="001B21A4">
        <w:rPr>
          <w:rFonts w:asciiTheme="minorHAnsi" w:hAnsiTheme="minorHAnsi"/>
          <w:b/>
          <w:u w:val="single"/>
        </w:rPr>
        <w:t xml:space="preserve">ENGINEERING </w:t>
      </w:r>
      <w:r w:rsidRPr="00AD44B4">
        <w:rPr>
          <w:rFonts w:asciiTheme="minorHAnsi" w:hAnsiTheme="minorHAnsi"/>
          <w:b/>
          <w:u w:val="single"/>
        </w:rPr>
        <w:t>SKILLS</w:t>
      </w:r>
      <w:r w:rsidR="00560871" w:rsidRPr="00AD44B4">
        <w:rPr>
          <w:rFonts w:asciiTheme="minorHAnsi" w:hAnsiTheme="minorHAnsi"/>
          <w:u w:val="single"/>
        </w:rPr>
        <w:t xml:space="preserve"> </w:t>
      </w:r>
      <w:r w:rsidR="000D7D89">
        <w:rPr>
          <w:rFonts w:asciiTheme="minorHAnsi" w:hAnsiTheme="minorHAnsi"/>
          <w:sz w:val="24"/>
        </w:rPr>
        <w:tab/>
      </w:r>
    </w:p>
    <w:p w14:paraId="383B411E" w14:textId="460457E8" w:rsidR="000D7D89" w:rsidRDefault="000D7D89" w:rsidP="00CC55FF">
      <w:pPr>
        <w:spacing w:line="276" w:lineRule="auto"/>
        <w:contextualSpacing/>
        <w:rPr>
          <w:rFonts w:asciiTheme="minorHAnsi" w:hAnsiTheme="minorHAnsi"/>
          <w:sz w:val="24"/>
        </w:rPr>
      </w:pPr>
      <w:r w:rsidRPr="00CC55FF">
        <w:rPr>
          <w:rFonts w:asciiTheme="minorHAnsi" w:hAnsiTheme="minorHAnsi"/>
          <w:i/>
          <w:sz w:val="24"/>
        </w:rPr>
        <w:lastRenderedPageBreak/>
        <w:t>Advanced:</w:t>
      </w:r>
      <w:r w:rsidR="00EC3669">
        <w:rPr>
          <w:rFonts w:asciiTheme="minorHAnsi" w:hAnsiTheme="minorHAnsi"/>
          <w:sz w:val="24"/>
        </w:rPr>
        <w:t xml:space="preserve"> Circuit B</w:t>
      </w:r>
      <w:r w:rsidR="00EC3669" w:rsidRPr="000D7D89">
        <w:rPr>
          <w:rFonts w:asciiTheme="minorHAnsi" w:hAnsiTheme="minorHAnsi"/>
          <w:sz w:val="24"/>
        </w:rPr>
        <w:t>oards</w:t>
      </w:r>
      <w:r w:rsidR="00EC3669">
        <w:rPr>
          <w:rFonts w:asciiTheme="minorHAnsi" w:hAnsiTheme="minorHAnsi"/>
          <w:sz w:val="24"/>
        </w:rPr>
        <w:t xml:space="preserve">, </w:t>
      </w:r>
      <w:r w:rsidR="00EC3669" w:rsidRPr="000D7D89">
        <w:rPr>
          <w:rFonts w:asciiTheme="minorHAnsi" w:hAnsiTheme="minorHAnsi"/>
          <w:sz w:val="24"/>
        </w:rPr>
        <w:t>Digital Drawing, Microsoft Work, PowerPoint, Google Chrome</w:t>
      </w:r>
      <w:r w:rsidR="00EC3669">
        <w:rPr>
          <w:rFonts w:asciiTheme="minorHAnsi" w:hAnsiTheme="minorHAnsi"/>
          <w:sz w:val="24"/>
        </w:rPr>
        <w:t xml:space="preserve">, </w:t>
      </w:r>
      <w:r w:rsidR="00EC3669" w:rsidRPr="000D7D89">
        <w:rPr>
          <w:rFonts w:asciiTheme="minorHAnsi" w:hAnsiTheme="minorHAnsi"/>
          <w:sz w:val="24"/>
        </w:rPr>
        <w:t>Outlook</w:t>
      </w:r>
      <w:r w:rsidR="00EC3669">
        <w:rPr>
          <w:rFonts w:asciiTheme="minorHAnsi" w:hAnsiTheme="minorHAnsi"/>
          <w:sz w:val="24"/>
        </w:rPr>
        <w:t xml:space="preserve">, </w:t>
      </w:r>
      <w:r w:rsidR="00EC3669" w:rsidRPr="000D7D89">
        <w:rPr>
          <w:rFonts w:asciiTheme="minorHAnsi" w:hAnsiTheme="minorHAnsi"/>
          <w:sz w:val="24"/>
        </w:rPr>
        <w:t>Java,</w:t>
      </w:r>
      <w:r w:rsidR="00EC3669" w:rsidRPr="00EC3669">
        <w:rPr>
          <w:rFonts w:asciiTheme="minorHAnsi" w:hAnsiTheme="minorHAnsi"/>
          <w:sz w:val="24"/>
        </w:rPr>
        <w:t xml:space="preserve"> </w:t>
      </w:r>
      <w:r w:rsidR="00EC3669" w:rsidRPr="000D7D89">
        <w:rPr>
          <w:rFonts w:asciiTheme="minorHAnsi" w:hAnsiTheme="minorHAnsi"/>
          <w:sz w:val="24"/>
        </w:rPr>
        <w:t>MATLAB, Labtech</w:t>
      </w:r>
      <w:r w:rsidR="00EC3669">
        <w:rPr>
          <w:rFonts w:asciiTheme="minorHAnsi" w:hAnsiTheme="minorHAnsi"/>
          <w:sz w:val="24"/>
        </w:rPr>
        <w:t>,</w:t>
      </w:r>
      <w:r w:rsidR="00EC3669" w:rsidRPr="000D7D89">
        <w:rPr>
          <w:rFonts w:asciiTheme="minorHAnsi" w:hAnsiTheme="minorHAnsi"/>
          <w:sz w:val="24"/>
        </w:rPr>
        <w:t xml:space="preserve"> </w:t>
      </w:r>
      <w:r w:rsidR="00EC3669">
        <w:rPr>
          <w:rFonts w:asciiTheme="minorHAnsi" w:hAnsiTheme="minorHAnsi"/>
          <w:sz w:val="24"/>
        </w:rPr>
        <w:t xml:space="preserve">Oscilloscope, Multi-meter, Circuit design, Soldering </w:t>
      </w:r>
    </w:p>
    <w:p w14:paraId="01CFEFA7" w14:textId="2D2ADD63" w:rsidR="000D7D89" w:rsidRDefault="000D7D89" w:rsidP="000D7D89">
      <w:pPr>
        <w:contextualSpacing/>
        <w:rPr>
          <w:rFonts w:asciiTheme="minorHAnsi" w:hAnsiTheme="minorHAnsi"/>
          <w:sz w:val="24"/>
        </w:rPr>
      </w:pPr>
      <w:r w:rsidRPr="00CC55FF">
        <w:rPr>
          <w:rFonts w:asciiTheme="minorHAnsi" w:hAnsiTheme="minorHAnsi"/>
          <w:i/>
          <w:sz w:val="24"/>
        </w:rPr>
        <w:t>Proficient:</w:t>
      </w:r>
      <w:r w:rsidR="00EC3669" w:rsidRPr="00EC3669">
        <w:t xml:space="preserve"> </w:t>
      </w:r>
      <w:r w:rsidR="00EC3669" w:rsidRPr="00EC3669">
        <w:rPr>
          <w:rFonts w:asciiTheme="minorHAnsi" w:hAnsiTheme="minorHAnsi"/>
          <w:sz w:val="24"/>
        </w:rPr>
        <w:t>Adobe Illustrator, Adobe Photosh</w:t>
      </w:r>
      <w:r w:rsidR="00EC3669">
        <w:rPr>
          <w:rFonts w:asciiTheme="minorHAnsi" w:hAnsiTheme="minorHAnsi"/>
          <w:sz w:val="24"/>
        </w:rPr>
        <w:t xml:space="preserve">op, Adobe Flash, Adobe Premier, </w:t>
      </w:r>
      <w:r w:rsidR="00EC3669" w:rsidRPr="000D7D89">
        <w:rPr>
          <w:rFonts w:asciiTheme="minorHAnsi" w:hAnsiTheme="minorHAnsi"/>
          <w:sz w:val="24"/>
        </w:rPr>
        <w:t>Python</w:t>
      </w:r>
      <w:r w:rsidR="00EC3669">
        <w:rPr>
          <w:rFonts w:asciiTheme="minorHAnsi" w:hAnsiTheme="minorHAnsi"/>
          <w:sz w:val="24"/>
        </w:rPr>
        <w:t xml:space="preserve">, </w:t>
      </w:r>
      <w:r w:rsidR="00EC3669" w:rsidRPr="000D7D89">
        <w:rPr>
          <w:rFonts w:asciiTheme="minorHAnsi" w:hAnsiTheme="minorHAnsi"/>
          <w:sz w:val="24"/>
        </w:rPr>
        <w:t>C++</w:t>
      </w:r>
      <w:r w:rsidR="00EC3669">
        <w:rPr>
          <w:rFonts w:asciiTheme="minorHAnsi" w:hAnsiTheme="minorHAnsi"/>
          <w:sz w:val="24"/>
        </w:rPr>
        <w:t>,</w:t>
      </w:r>
    </w:p>
    <w:p w14:paraId="651390F8" w14:textId="743ED253" w:rsidR="006A33BC" w:rsidRPr="00AD44B4" w:rsidRDefault="002A1D94" w:rsidP="000D7D89">
      <w:pPr>
        <w:rPr>
          <w:rFonts w:asciiTheme="minorHAnsi" w:hAnsiTheme="minorHAnsi"/>
          <w:sz w:val="24"/>
        </w:rPr>
      </w:pPr>
      <w:r w:rsidRPr="000D7D89">
        <w:rPr>
          <w:rFonts w:asciiTheme="minorHAnsi" w:hAnsiTheme="minorHAnsi"/>
          <w:sz w:val="24"/>
        </w:rPr>
        <w:t>Operating systems: Windows, Mac, and Androids including mobile platforms</w:t>
      </w:r>
      <w:r w:rsidR="0021326B" w:rsidRPr="000D7D89">
        <w:rPr>
          <w:rFonts w:asciiTheme="minorHAnsi" w:hAnsiTheme="minorHAnsi"/>
          <w:sz w:val="24"/>
        </w:rPr>
        <w:t xml:space="preserve"> </w:t>
      </w:r>
    </w:p>
    <w:p w14:paraId="598687E6" w14:textId="19186071" w:rsidR="000D7D89" w:rsidRDefault="00AD44B4" w:rsidP="00645515">
      <w:pPr>
        <w:rPr>
          <w:rFonts w:asciiTheme="minorHAnsi" w:hAnsiTheme="minorHAnsi"/>
          <w:b/>
        </w:rPr>
      </w:pPr>
      <w:r w:rsidRPr="001829FA">
        <w:rPr>
          <w:rFonts w:asciiTheme="minorHAnsi" w:hAnsiTheme="minorHAnsi"/>
          <w:b/>
          <w:u w:val="single"/>
        </w:rPr>
        <w:t>LANGUAGES</w:t>
      </w:r>
      <w:r w:rsidR="00645515">
        <w:rPr>
          <w:rFonts w:asciiTheme="minorHAnsi" w:hAnsiTheme="minorHAnsi"/>
          <w:b/>
        </w:rPr>
        <w:t xml:space="preserve"> </w:t>
      </w:r>
    </w:p>
    <w:p w14:paraId="75C9133E" w14:textId="4307DEA8" w:rsidR="00074AB6" w:rsidRDefault="006A33BC" w:rsidP="00645515">
      <w:pPr>
        <w:contextualSpacing/>
        <w:rPr>
          <w:rFonts w:asciiTheme="minorHAnsi" w:hAnsiTheme="minorHAnsi"/>
          <w:sz w:val="24"/>
        </w:rPr>
      </w:pPr>
      <w:r w:rsidRPr="00AD44B4">
        <w:rPr>
          <w:rFonts w:asciiTheme="minorHAnsi" w:hAnsiTheme="minorHAnsi"/>
          <w:sz w:val="24"/>
        </w:rPr>
        <w:t>Native in English and Vietnamese</w:t>
      </w:r>
    </w:p>
    <w:p w14:paraId="1FF5BE68" w14:textId="6076C548" w:rsidR="00EC3669" w:rsidRPr="000D7D89" w:rsidRDefault="00EC3669" w:rsidP="00645515">
      <w:pPr>
        <w:rPr>
          <w:rFonts w:asciiTheme="minorHAnsi" w:hAnsiTheme="minorHAnsi"/>
          <w:b/>
        </w:rPr>
      </w:pPr>
      <w:r>
        <w:rPr>
          <w:rFonts w:asciiTheme="minorHAnsi" w:hAnsiTheme="minorHAnsi"/>
          <w:sz w:val="24"/>
        </w:rPr>
        <w:t>Basic Spanish</w:t>
      </w:r>
    </w:p>
    <w:sectPr w:rsidR="00EC3669" w:rsidRPr="000D7D89" w:rsidSect="00074AB6">
      <w:footerReference w:type="default" r:id="rId7"/>
      <w:headerReference w:type="first" r:id="rId8"/>
      <w:pgSz w:w="12240" w:h="15840" w:code="1"/>
      <w:pgMar w:top="1008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03062" w14:textId="77777777" w:rsidR="00852612" w:rsidRDefault="00852612" w:rsidP="00424AFF">
      <w:r>
        <w:separator/>
      </w:r>
    </w:p>
  </w:endnote>
  <w:endnote w:type="continuationSeparator" w:id="0">
    <w:p w14:paraId="204D9820" w14:textId="77777777" w:rsidR="00852612" w:rsidRDefault="00852612" w:rsidP="0042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66FF1" w14:textId="77777777" w:rsidR="0021326B" w:rsidRPr="00542A52" w:rsidRDefault="0021326B" w:rsidP="00542A52">
    <w:pPr>
      <w:pStyle w:val="Footer"/>
    </w:pPr>
    <w:r w:rsidRPr="00542A52">
      <w:rPr>
        <w:rStyle w:val="Heading2Char"/>
      </w:rPr>
      <w:t xml:space="preserve">Lydia </w:t>
    </w:r>
    <w:proofErr w:type="spellStart"/>
    <w:r w:rsidRPr="00542A52">
      <w:rPr>
        <w:rStyle w:val="Heading2Char"/>
      </w:rPr>
      <w:t>Silfa</w:t>
    </w:r>
    <w:proofErr w:type="spellEnd"/>
    <w:r>
      <w:tab/>
    </w:r>
    <w:r>
      <w:tab/>
      <w:t>3</w:t>
    </w:r>
  </w:p>
  <w:p w14:paraId="76F13C9A" w14:textId="77777777" w:rsidR="0021326B" w:rsidRDefault="0021326B">
    <w:pPr>
      <w:pStyle w:val="Footer"/>
      <w:rPr>
        <w:ins w:id="0" w:author="Silfa, Lydia" w:date="2017-11-15T15:54:00Z"/>
      </w:rPr>
    </w:pPr>
  </w:p>
  <w:p w14:paraId="1FAEC7CC" w14:textId="77777777" w:rsidR="0021326B" w:rsidRDefault="0021326B">
    <w:pPr>
      <w:pStyle w:val="Footer"/>
    </w:pPr>
    <w:ins w:id="1" w:author="Silfa, Lydia" w:date="2017-11-15T15:54:00Z">
      <w:r>
        <w:t xml:space="preserve"> </w:t>
      </w:r>
      <w:r>
        <w:fldChar w:fldCharType="begin"/>
      </w:r>
      <w:r>
        <w:instrText xml:space="preserve"> DOCPROPERTY "aliashDocumentMarking" \* MERGEFORMAT </w:instrText>
      </w:r>
    </w:ins>
    <w:r>
      <w:fldChar w:fldCharType="separate"/>
    </w:r>
    <w:r>
      <w:t>Confidential</w:t>
    </w:r>
    <w:ins w:id="2" w:author="Silfa, Lydia" w:date="2017-11-15T15:54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28B27" w14:textId="77777777" w:rsidR="00852612" w:rsidRDefault="00852612" w:rsidP="00424AFF">
      <w:r>
        <w:separator/>
      </w:r>
    </w:p>
  </w:footnote>
  <w:footnote w:type="continuationSeparator" w:id="0">
    <w:p w14:paraId="20A5CA2E" w14:textId="77777777" w:rsidR="00852612" w:rsidRDefault="00852612" w:rsidP="00424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CD35" w14:textId="48A026EA" w:rsidR="0021326B" w:rsidRPr="00D55503" w:rsidRDefault="0021326B" w:rsidP="000D7D89">
    <w:pPr>
      <w:pStyle w:val="Header"/>
      <w:spacing w:before="0"/>
      <w:jc w:val="center"/>
      <w:rPr>
        <w:sz w:val="24"/>
      </w:rPr>
    </w:pPr>
    <w:r w:rsidRPr="006B11ED">
      <w:rPr>
        <w:b/>
        <w:bCs/>
        <w:spacing w:val="-4"/>
        <w:sz w:val="28"/>
        <w:szCs w:val="28"/>
      </w:rPr>
      <w:t>Randy Luc</w:t>
    </w:r>
    <w:r w:rsidRPr="00E84FA4">
      <w:rPr>
        <w:b/>
        <w:bCs/>
        <w:spacing w:val="-4"/>
        <w:sz w:val="21"/>
        <w:szCs w:val="21"/>
      </w:rPr>
      <w:br/>
    </w:r>
    <w:r w:rsidR="000D7D89">
      <w:rPr>
        <w:sz w:val="24"/>
      </w:rPr>
      <w:t>(908) 590-</w:t>
    </w:r>
    <w:proofErr w:type="gramStart"/>
    <w:r w:rsidR="000D7D89">
      <w:rPr>
        <w:sz w:val="24"/>
      </w:rPr>
      <w:t>6528  |</w:t>
    </w:r>
    <w:proofErr w:type="gramEnd"/>
    <w:r w:rsidR="000D7D89">
      <w:rPr>
        <w:sz w:val="24"/>
      </w:rPr>
      <w:t xml:space="preserve">  </w:t>
    </w:r>
    <w:hyperlink r:id="rId1" w:history="1">
      <w:r w:rsidR="000D7D89" w:rsidRPr="0001281B">
        <w:rPr>
          <w:rStyle w:val="Hyperlink"/>
          <w:sz w:val="24"/>
        </w:rPr>
        <w:t>randyluc94@gmail.com</w:t>
      </w:r>
    </w:hyperlink>
    <w:r w:rsidR="000D7D89">
      <w:rPr>
        <w:sz w:val="24"/>
      </w:rPr>
      <w:t xml:space="preserve">  |  </w:t>
    </w:r>
    <w:r w:rsidR="00B6412C">
      <w:rPr>
        <w:sz w:val="24"/>
      </w:rPr>
      <w:t>2824 Family Tree Irvine CA 92618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332C3"/>
    <w:multiLevelType w:val="multilevel"/>
    <w:tmpl w:val="37B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C3CC2"/>
    <w:multiLevelType w:val="hybridMultilevel"/>
    <w:tmpl w:val="4AF03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6462D"/>
    <w:multiLevelType w:val="multilevel"/>
    <w:tmpl w:val="C56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82853"/>
    <w:multiLevelType w:val="hybridMultilevel"/>
    <w:tmpl w:val="851E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93B6E"/>
    <w:multiLevelType w:val="hybridMultilevel"/>
    <w:tmpl w:val="52A04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9722C"/>
    <w:multiLevelType w:val="hybridMultilevel"/>
    <w:tmpl w:val="7F322CCC"/>
    <w:lvl w:ilvl="0" w:tplc="0409000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00" w:hanging="360"/>
      </w:pPr>
      <w:rPr>
        <w:rFonts w:ascii="Wingdings" w:hAnsi="Wingdings" w:hint="default"/>
      </w:rPr>
    </w:lvl>
  </w:abstractNum>
  <w:abstractNum w:abstractNumId="6" w15:restartNumberingAfterBreak="0">
    <w:nsid w:val="60A5678A"/>
    <w:multiLevelType w:val="hybridMultilevel"/>
    <w:tmpl w:val="CA4677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812F5"/>
    <w:multiLevelType w:val="hybridMultilevel"/>
    <w:tmpl w:val="F792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E0EE7"/>
    <w:multiLevelType w:val="hybridMultilevel"/>
    <w:tmpl w:val="AC0E1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946BB"/>
    <w:multiLevelType w:val="hybridMultilevel"/>
    <w:tmpl w:val="81A03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7B1"/>
    <w:multiLevelType w:val="hybridMultilevel"/>
    <w:tmpl w:val="269EF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AFF"/>
    <w:rsid w:val="00004937"/>
    <w:rsid w:val="0001214C"/>
    <w:rsid w:val="00047A7A"/>
    <w:rsid w:val="000620BF"/>
    <w:rsid w:val="00070977"/>
    <w:rsid w:val="0007239F"/>
    <w:rsid w:val="0007429F"/>
    <w:rsid w:val="00074AB6"/>
    <w:rsid w:val="00093CAC"/>
    <w:rsid w:val="00093F2A"/>
    <w:rsid w:val="000971BE"/>
    <w:rsid w:val="000A3B93"/>
    <w:rsid w:val="000D0BFC"/>
    <w:rsid w:val="000D3765"/>
    <w:rsid w:val="000D680D"/>
    <w:rsid w:val="000D7BBC"/>
    <w:rsid w:val="000D7D89"/>
    <w:rsid w:val="000F2F3B"/>
    <w:rsid w:val="000F4915"/>
    <w:rsid w:val="00105FE1"/>
    <w:rsid w:val="00107852"/>
    <w:rsid w:val="00110F97"/>
    <w:rsid w:val="0015168A"/>
    <w:rsid w:val="00154FCE"/>
    <w:rsid w:val="0018261C"/>
    <w:rsid w:val="001829FA"/>
    <w:rsid w:val="00186EF3"/>
    <w:rsid w:val="001A5884"/>
    <w:rsid w:val="001A59B5"/>
    <w:rsid w:val="001B21A4"/>
    <w:rsid w:val="001D0D9E"/>
    <w:rsid w:val="001E45E1"/>
    <w:rsid w:val="001E7994"/>
    <w:rsid w:val="001F7044"/>
    <w:rsid w:val="002022B6"/>
    <w:rsid w:val="00207AEF"/>
    <w:rsid w:val="0021326B"/>
    <w:rsid w:val="002422A9"/>
    <w:rsid w:val="00260D14"/>
    <w:rsid w:val="002679FD"/>
    <w:rsid w:val="00271BE5"/>
    <w:rsid w:val="002A1D94"/>
    <w:rsid w:val="002B1097"/>
    <w:rsid w:val="002B50BB"/>
    <w:rsid w:val="002B6557"/>
    <w:rsid w:val="002C4195"/>
    <w:rsid w:val="002D4693"/>
    <w:rsid w:val="00301AA2"/>
    <w:rsid w:val="0030271F"/>
    <w:rsid w:val="003029DA"/>
    <w:rsid w:val="003401EF"/>
    <w:rsid w:val="00344FC6"/>
    <w:rsid w:val="00350054"/>
    <w:rsid w:val="00351035"/>
    <w:rsid w:val="00354DEB"/>
    <w:rsid w:val="00367DEA"/>
    <w:rsid w:val="00370AFA"/>
    <w:rsid w:val="0038181C"/>
    <w:rsid w:val="00396C44"/>
    <w:rsid w:val="003A6ED4"/>
    <w:rsid w:val="003B57F5"/>
    <w:rsid w:val="003B5F61"/>
    <w:rsid w:val="003B7B05"/>
    <w:rsid w:val="003C4121"/>
    <w:rsid w:val="003F1E7F"/>
    <w:rsid w:val="003F6F2F"/>
    <w:rsid w:val="00410400"/>
    <w:rsid w:val="00411D1B"/>
    <w:rsid w:val="004141A2"/>
    <w:rsid w:val="00416C54"/>
    <w:rsid w:val="00421901"/>
    <w:rsid w:val="00424AFF"/>
    <w:rsid w:val="00442589"/>
    <w:rsid w:val="00461D9F"/>
    <w:rsid w:val="00461E6B"/>
    <w:rsid w:val="0047014F"/>
    <w:rsid w:val="004802BA"/>
    <w:rsid w:val="0048278E"/>
    <w:rsid w:val="00491B36"/>
    <w:rsid w:val="004A6D6C"/>
    <w:rsid w:val="00501276"/>
    <w:rsid w:val="00513553"/>
    <w:rsid w:val="00515178"/>
    <w:rsid w:val="00515DBE"/>
    <w:rsid w:val="00520709"/>
    <w:rsid w:val="00525D64"/>
    <w:rsid w:val="00530918"/>
    <w:rsid w:val="00533C46"/>
    <w:rsid w:val="00541B1B"/>
    <w:rsid w:val="0054245B"/>
    <w:rsid w:val="00542A52"/>
    <w:rsid w:val="00560871"/>
    <w:rsid w:val="005626F2"/>
    <w:rsid w:val="00573E7D"/>
    <w:rsid w:val="005952B4"/>
    <w:rsid w:val="00595D6F"/>
    <w:rsid w:val="0059642D"/>
    <w:rsid w:val="005A012B"/>
    <w:rsid w:val="005E7F56"/>
    <w:rsid w:val="005F5E6B"/>
    <w:rsid w:val="00612A1F"/>
    <w:rsid w:val="00641D55"/>
    <w:rsid w:val="00642618"/>
    <w:rsid w:val="00645515"/>
    <w:rsid w:val="0068008B"/>
    <w:rsid w:val="00681964"/>
    <w:rsid w:val="006A33BC"/>
    <w:rsid w:val="006B05B7"/>
    <w:rsid w:val="006B11ED"/>
    <w:rsid w:val="006B5E9D"/>
    <w:rsid w:val="006C22F6"/>
    <w:rsid w:val="006C75C8"/>
    <w:rsid w:val="006D1219"/>
    <w:rsid w:val="006D3F7D"/>
    <w:rsid w:val="006F48FF"/>
    <w:rsid w:val="007071D1"/>
    <w:rsid w:val="007072CE"/>
    <w:rsid w:val="007239F1"/>
    <w:rsid w:val="0072715F"/>
    <w:rsid w:val="0074118B"/>
    <w:rsid w:val="007562F3"/>
    <w:rsid w:val="007947B6"/>
    <w:rsid w:val="007A65A1"/>
    <w:rsid w:val="007C02C8"/>
    <w:rsid w:val="007C569D"/>
    <w:rsid w:val="007C60A1"/>
    <w:rsid w:val="007D2924"/>
    <w:rsid w:val="007E21FE"/>
    <w:rsid w:val="0080202C"/>
    <w:rsid w:val="00803D7A"/>
    <w:rsid w:val="00815952"/>
    <w:rsid w:val="00852612"/>
    <w:rsid w:val="0086061B"/>
    <w:rsid w:val="00873628"/>
    <w:rsid w:val="00886685"/>
    <w:rsid w:val="00897D55"/>
    <w:rsid w:val="008A44C1"/>
    <w:rsid w:val="008B145D"/>
    <w:rsid w:val="008C043B"/>
    <w:rsid w:val="008C7C71"/>
    <w:rsid w:val="008D5920"/>
    <w:rsid w:val="008D6ED8"/>
    <w:rsid w:val="008E5452"/>
    <w:rsid w:val="008F721E"/>
    <w:rsid w:val="009344A7"/>
    <w:rsid w:val="0093469E"/>
    <w:rsid w:val="0094509F"/>
    <w:rsid w:val="00960AE6"/>
    <w:rsid w:val="00962AB9"/>
    <w:rsid w:val="00962CE3"/>
    <w:rsid w:val="00976B5E"/>
    <w:rsid w:val="00986CAC"/>
    <w:rsid w:val="009A58B3"/>
    <w:rsid w:val="009A71B8"/>
    <w:rsid w:val="009B47D4"/>
    <w:rsid w:val="009D57B0"/>
    <w:rsid w:val="009E3783"/>
    <w:rsid w:val="009F2BCD"/>
    <w:rsid w:val="00A044F4"/>
    <w:rsid w:val="00A2191B"/>
    <w:rsid w:val="00A32E61"/>
    <w:rsid w:val="00A350E9"/>
    <w:rsid w:val="00A3649D"/>
    <w:rsid w:val="00A52EF4"/>
    <w:rsid w:val="00A5435E"/>
    <w:rsid w:val="00A6005D"/>
    <w:rsid w:val="00AA7AC4"/>
    <w:rsid w:val="00AD0CF5"/>
    <w:rsid w:val="00AD44B4"/>
    <w:rsid w:val="00AE5396"/>
    <w:rsid w:val="00B155AE"/>
    <w:rsid w:val="00B23A1C"/>
    <w:rsid w:val="00B26995"/>
    <w:rsid w:val="00B34562"/>
    <w:rsid w:val="00B542FF"/>
    <w:rsid w:val="00B62D2B"/>
    <w:rsid w:val="00B6412C"/>
    <w:rsid w:val="00BB5D7F"/>
    <w:rsid w:val="00BC2882"/>
    <w:rsid w:val="00BE558C"/>
    <w:rsid w:val="00BE6351"/>
    <w:rsid w:val="00BF1190"/>
    <w:rsid w:val="00BF121E"/>
    <w:rsid w:val="00C31A83"/>
    <w:rsid w:val="00C54040"/>
    <w:rsid w:val="00C71592"/>
    <w:rsid w:val="00C716FF"/>
    <w:rsid w:val="00C80CDF"/>
    <w:rsid w:val="00CB48BF"/>
    <w:rsid w:val="00CC1AFC"/>
    <w:rsid w:val="00CC486B"/>
    <w:rsid w:val="00CC55FF"/>
    <w:rsid w:val="00CE0D1A"/>
    <w:rsid w:val="00CE1C4F"/>
    <w:rsid w:val="00CE5B4D"/>
    <w:rsid w:val="00CF4900"/>
    <w:rsid w:val="00D1793A"/>
    <w:rsid w:val="00D275C5"/>
    <w:rsid w:val="00D27F06"/>
    <w:rsid w:val="00D3362A"/>
    <w:rsid w:val="00D53114"/>
    <w:rsid w:val="00D55503"/>
    <w:rsid w:val="00D62A63"/>
    <w:rsid w:val="00D84495"/>
    <w:rsid w:val="00D90F68"/>
    <w:rsid w:val="00DA3917"/>
    <w:rsid w:val="00DA51BC"/>
    <w:rsid w:val="00DA69F8"/>
    <w:rsid w:val="00DB0738"/>
    <w:rsid w:val="00DB6D48"/>
    <w:rsid w:val="00DD5B1C"/>
    <w:rsid w:val="00DD7AA1"/>
    <w:rsid w:val="00DE157D"/>
    <w:rsid w:val="00DF2AE1"/>
    <w:rsid w:val="00E05CD8"/>
    <w:rsid w:val="00E15FD0"/>
    <w:rsid w:val="00E35A87"/>
    <w:rsid w:val="00E467B4"/>
    <w:rsid w:val="00E63C56"/>
    <w:rsid w:val="00E75B52"/>
    <w:rsid w:val="00E84FA4"/>
    <w:rsid w:val="00E8536E"/>
    <w:rsid w:val="00EC07C3"/>
    <w:rsid w:val="00EC3669"/>
    <w:rsid w:val="00EE2A1F"/>
    <w:rsid w:val="00EE57B1"/>
    <w:rsid w:val="00F15A2A"/>
    <w:rsid w:val="00F23AAE"/>
    <w:rsid w:val="00F24901"/>
    <w:rsid w:val="00F35EB4"/>
    <w:rsid w:val="00F41AEA"/>
    <w:rsid w:val="00F42D29"/>
    <w:rsid w:val="00F80760"/>
    <w:rsid w:val="00F919BC"/>
    <w:rsid w:val="00F944F7"/>
    <w:rsid w:val="00F94703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B69E1"/>
  <w15:docId w15:val="{F4FB1E4B-AEB3-F943-97CF-EDD09A79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Verdana" w:hAnsi="Verdan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semiHidden="1" w:uiPriority="9" w:unhideWhenUsed="1"/>
    <w:lsdException w:name="heading 6" w:uiPriority="9"/>
    <w:lsdException w:name="heading 7" w:uiPriority="9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FE1"/>
    <w:pPr>
      <w:spacing w:before="120" w:after="120"/>
    </w:pPr>
    <w:rPr>
      <w:rFonts w:ascii="Calibri" w:eastAsia="Times New Roman" w:hAnsi="Calibri"/>
      <w:sz w:val="22"/>
      <w:szCs w:val="24"/>
    </w:rPr>
  </w:style>
  <w:style w:type="paragraph" w:styleId="Heading1">
    <w:name w:val="heading 1"/>
    <w:basedOn w:val="Header"/>
    <w:next w:val="Normal"/>
    <w:link w:val="Heading1Char"/>
    <w:uiPriority w:val="99"/>
    <w:qFormat/>
    <w:rsid w:val="00E84FA4"/>
    <w:pPr>
      <w:keepNext/>
      <w:keepLines/>
      <w:spacing w:before="480"/>
      <w:outlineLvl w:val="0"/>
    </w:pPr>
    <w:rPr>
      <w:rFonts w:eastAsia="Verdan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6C54"/>
    <w:pPr>
      <w:keepNext/>
      <w:keepLines/>
      <w:outlineLvl w:val="1"/>
    </w:pPr>
    <w:rPr>
      <w:rFonts w:eastAsia="Verdan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5B1C"/>
    <w:pPr>
      <w:keepNext/>
      <w:keepLines/>
      <w:outlineLvl w:val="2"/>
    </w:pPr>
    <w:rPr>
      <w:rFonts w:eastAsia="Verdana"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rsid w:val="00533C46"/>
    <w:pPr>
      <w:keepNext/>
      <w:spacing w:before="24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rsid w:val="00533C46"/>
    <w:pPr>
      <w:keepNext/>
      <w:keepLines/>
      <w:spacing w:before="200" w:after="0"/>
      <w:outlineLvl w:val="5"/>
    </w:pPr>
    <w:rPr>
      <w:rFonts w:ascii="Verdana" w:eastAsia="Verdana" w:hAnsi="Verdan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locked/>
    <w:rsid w:val="00424AFF"/>
    <w:pPr>
      <w:keepNext/>
      <w:outlineLvl w:val="6"/>
    </w:pPr>
    <w:rPr>
      <w:rFonts w:ascii="Times New Roman" w:hAnsi="Times New Roman"/>
      <w:b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8B3"/>
    <w:rPr>
      <w:rFonts w:ascii="Times New Roman" w:hAnsi="Times New Roman"/>
      <w:sz w:val="24"/>
    </w:rPr>
  </w:style>
  <w:style w:type="character" w:customStyle="1" w:styleId="Heading1Char">
    <w:name w:val="Heading 1 Char"/>
    <w:link w:val="Heading1"/>
    <w:uiPriority w:val="99"/>
    <w:rsid w:val="00E84FA4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link w:val="Heading2"/>
    <w:uiPriority w:val="99"/>
    <w:rsid w:val="00416C54"/>
    <w:rPr>
      <w:rFonts w:ascii="Calibri" w:hAnsi="Calibri"/>
      <w:b/>
      <w:bCs/>
      <w:sz w:val="24"/>
      <w:szCs w:val="26"/>
    </w:rPr>
  </w:style>
  <w:style w:type="character" w:customStyle="1" w:styleId="Heading3Char">
    <w:name w:val="Heading 3 Char"/>
    <w:link w:val="Heading3"/>
    <w:uiPriority w:val="99"/>
    <w:rsid w:val="00DD5B1C"/>
    <w:rPr>
      <w:rFonts w:ascii="Calibri" w:hAnsi="Calibri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0049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4937"/>
  </w:style>
  <w:style w:type="character" w:customStyle="1" w:styleId="Heading6Char">
    <w:name w:val="Heading 6 Char"/>
    <w:link w:val="Heading6"/>
    <w:uiPriority w:val="99"/>
    <w:rsid w:val="00533C46"/>
    <w:rPr>
      <w:rFonts w:ascii="Verdana" w:hAnsi="Verdana" w:cs="Verdana"/>
      <w:i/>
      <w:iCs/>
      <w:color w:val="243F60"/>
      <w:sz w:val="20"/>
      <w:szCs w:val="20"/>
    </w:rPr>
  </w:style>
  <w:style w:type="character" w:styleId="Strong">
    <w:name w:val="Strong"/>
    <w:locked/>
    <w:rsid w:val="00004937"/>
    <w:rPr>
      <w:b/>
      <w:bCs/>
    </w:rPr>
  </w:style>
  <w:style w:type="character" w:styleId="Emphasis">
    <w:name w:val="Emphasis"/>
    <w:uiPriority w:val="99"/>
    <w:qFormat/>
    <w:rsid w:val="00533C46"/>
    <w:rPr>
      <w:i/>
      <w:iCs/>
    </w:rPr>
  </w:style>
  <w:style w:type="paragraph" w:styleId="ListParagraph">
    <w:name w:val="List Paragraph"/>
    <w:basedOn w:val="Normal"/>
    <w:uiPriority w:val="99"/>
    <w:qFormat/>
    <w:rsid w:val="00641D55"/>
    <w:pPr>
      <w:spacing w:before="60" w:after="60"/>
    </w:pPr>
  </w:style>
  <w:style w:type="character" w:customStyle="1" w:styleId="Heading4Char">
    <w:name w:val="Heading 4 Char"/>
    <w:link w:val="Heading4"/>
    <w:rsid w:val="00533C4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7Char">
    <w:name w:val="Heading 7 Char"/>
    <w:link w:val="Heading7"/>
    <w:rsid w:val="00424AFF"/>
    <w:rPr>
      <w:rFonts w:ascii="Times New Roman" w:eastAsia="Times New Roman" w:hAnsi="Times New Roman"/>
      <w:b/>
      <w:i/>
      <w:iCs/>
      <w:sz w:val="21"/>
      <w:szCs w:val="21"/>
    </w:rPr>
  </w:style>
  <w:style w:type="paragraph" w:styleId="BodyTextIndent">
    <w:name w:val="Body Text Indent"/>
    <w:basedOn w:val="Normal"/>
    <w:link w:val="BodyTextIndentChar"/>
    <w:rsid w:val="00424AFF"/>
    <w:pPr>
      <w:ind w:left="720"/>
    </w:pPr>
    <w:rPr>
      <w:rFonts w:ascii="Arial Narrow" w:hAnsi="Arial Narrow"/>
      <w:sz w:val="24"/>
    </w:rPr>
  </w:style>
  <w:style w:type="character" w:customStyle="1" w:styleId="BodyTextIndentChar">
    <w:name w:val="Body Text Indent Char"/>
    <w:link w:val="BodyTextIndent"/>
    <w:rsid w:val="00424AFF"/>
    <w:rPr>
      <w:rFonts w:ascii="Arial Narrow" w:eastAsia="Times New Roman" w:hAnsi="Arial Narrow"/>
      <w:sz w:val="24"/>
      <w:szCs w:val="24"/>
    </w:rPr>
  </w:style>
  <w:style w:type="paragraph" w:styleId="BodyText3">
    <w:name w:val="Body Text 3"/>
    <w:basedOn w:val="Normal"/>
    <w:link w:val="BodyText3Char"/>
    <w:rsid w:val="00424AFF"/>
    <w:rPr>
      <w:rFonts w:ascii="Arial" w:hAnsi="Arial"/>
      <w:sz w:val="20"/>
    </w:rPr>
  </w:style>
  <w:style w:type="character" w:customStyle="1" w:styleId="BodyText3Char">
    <w:name w:val="Body Text 3 Char"/>
    <w:link w:val="BodyText3"/>
    <w:rsid w:val="00424AFF"/>
    <w:rPr>
      <w:rFonts w:ascii="Arial" w:eastAsia="Times New Roman" w:hAnsi="Arial"/>
      <w:szCs w:val="24"/>
    </w:rPr>
  </w:style>
  <w:style w:type="character" w:styleId="Hyperlink">
    <w:name w:val="Hyperlink"/>
    <w:rsid w:val="00424AF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24AF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424AF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9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96"/>
    <w:rPr>
      <w:rFonts w:ascii="Tahoma" w:eastAsia="Times New Roman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ndyluc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LYDIA SILFA</vt:lpstr>
    </vt:vector>
  </TitlesOfParts>
  <Company>TD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LYDIA SILFA</dc:title>
  <dc:creator>MKT</dc:creator>
  <cp:keywords>Confidential</cp:keywords>
  <cp:lastModifiedBy>Randy Luc</cp:lastModifiedBy>
  <cp:revision>13</cp:revision>
  <cp:lastPrinted>2018-07-07T03:05:00Z</cp:lastPrinted>
  <dcterms:created xsi:type="dcterms:W3CDTF">2019-04-25T03:43:00Z</dcterms:created>
  <dcterms:modified xsi:type="dcterms:W3CDTF">2020-12-14T18:24:00Z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d92a7c84-41d2-40bf-bb0c-b400fc2ca980</vt:lpwstr>
  </property>
  <property fmtid="{D5CDD505-2E9C-101B-9397-08002B2CF9AE}" pid="3" name="aliashDocumentMarking">
    <vt:lpwstr>Confidential</vt:lpwstr>
  </property>
  <property fmtid="{D5CDD505-2E9C-101B-9397-08002B2CF9AE}" pid="4" name="TDDCSClassification">
    <vt:lpwstr>Confidential</vt:lpwstr>
  </property>
  <property fmtid="{D5CDD505-2E9C-101B-9397-08002B2CF9AE}" pid="5" name="kjhasxiQ">
    <vt:lpwstr>Confidential</vt:lpwstr>
  </property>
</Properties>
</file>