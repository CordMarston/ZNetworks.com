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5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A6FD4" w14:textId="67DDDA2A" w:rsidR="00981D70" w:rsidRPr="00667A35" w:rsidRDefault="00981D70" w:rsidP="00667A35">
      <w:pPr>
        <w:tabs>
          <w:tab w:val="right" w:pos="10260"/>
        </w:tabs>
        <w:spacing w:before="240" w:line="233" w:lineRule="auto"/>
        <w:jc w:val="center"/>
        <w:rPr>
          <w:rFonts w:ascii="Calibri Light" w:hAnsi="Calibri Light"/>
          <w:b/>
          <w:color w:val="002060"/>
          <w:sz w:val="44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7A35">
        <w:rPr>
          <w:rFonts w:ascii="Calibri Light" w:hAnsi="Calibri Light"/>
          <w:b/>
          <w:smallCaps/>
          <w:color w:val="002060"/>
          <w:sz w:val="44"/>
          <w:lang w:val="en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Tyler Anderson</w:t>
      </w:r>
      <w:ins w:id="0" w:author="tracey fox" w:date="2020-09-25T10:54:00Z">
        <w:r w:rsidRPr="00BD6CA1">
          <w:rPr>
            <w:rFonts w:ascii="Calibri Light" w:hAnsi="Calibri Light" w:cs="Calibri Light"/>
            <w:b/>
            <w:bCs/>
            <w:iCs/>
            <w:smallCaps/>
            <w:color w:val="002060"/>
            <w:sz w:val="44"/>
            <w:szCs w:val="44"/>
            <w:lang w:val="en-C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 </w:t>
        </w:r>
      </w:ins>
    </w:p>
    <w:p w14:paraId="4690CA84" w14:textId="2160F658" w:rsidR="00981D70" w:rsidRPr="00667A35" w:rsidRDefault="00981D70" w:rsidP="00667A35">
      <w:pPr>
        <w:pBdr>
          <w:top w:val="single" w:sz="12" w:space="1" w:color="323E4F"/>
          <w:bottom w:val="single" w:sz="12" w:space="1" w:color="D5DCE4"/>
        </w:pBdr>
        <w:tabs>
          <w:tab w:val="right" w:pos="10080"/>
        </w:tabs>
        <w:spacing w:after="120" w:line="233" w:lineRule="auto"/>
        <w:jc w:val="center"/>
        <w:rPr>
          <w:rFonts w:ascii="Calibri Light" w:hAnsi="Calibri Light"/>
          <w:color w:val="323E4F"/>
          <w:sz w:val="18"/>
          <w:lang w:val="en-CA"/>
        </w:rPr>
      </w:pPr>
      <w:r w:rsidRPr="00667A35">
        <w:rPr>
          <w:rFonts w:ascii="Calibri Light" w:hAnsi="Calibri Light"/>
          <w:color w:val="323E4F"/>
          <w:sz w:val="18"/>
          <w:lang w:val="en-CA"/>
        </w:rPr>
        <w:t xml:space="preserve">Bothell, WA </w:t>
      </w:r>
      <w:ins w:id="1" w:author="tracey fox" w:date="2020-09-25T10:54:00Z">
        <w:r w:rsidRPr="00B44B82">
          <w:rPr>
            <w:rFonts w:ascii="Calibri Light" w:hAnsi="Calibri Light" w:cs="Calibri Light"/>
            <w:bCs/>
            <w:color w:val="323E4F"/>
            <w:sz w:val="18"/>
            <w:szCs w:val="18"/>
            <w:lang w:val="en-CA"/>
          </w:rPr>
          <w:t xml:space="preserve">| </w:t>
        </w:r>
      </w:ins>
      <w:r w:rsidRPr="00667A35">
        <w:rPr>
          <w:rFonts w:ascii="Calibri Light" w:hAnsi="Calibri Light"/>
          <w:color w:val="323E4F"/>
          <w:sz w:val="18"/>
          <w:lang w:val="en-CA"/>
        </w:rPr>
        <w:t>425-941-6978</w:t>
      </w:r>
      <w:ins w:id="2" w:author="tracey fox" w:date="2020-09-25T10:54:00Z">
        <w:r w:rsidRPr="00B44B82">
          <w:rPr>
            <w:rFonts w:ascii="Calibri Light" w:hAnsi="Calibri Light" w:cs="Calibri Light"/>
            <w:bCs/>
            <w:color w:val="323E4F"/>
            <w:sz w:val="18"/>
            <w:szCs w:val="18"/>
            <w:lang w:val="en-CA"/>
          </w:rPr>
          <w:t xml:space="preserve"> | 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HYPERLINK "mailto:</w:instrText>
        </w:r>
        <w:r w:rsidRPr="00981D70">
          <w:rPr>
            <w:sz w:val="18"/>
            <w:szCs w:val="18"/>
          </w:rPr>
          <w:instrText>tanderson12</w:instrText>
        </w:r>
        <w:r>
          <w:rPr>
            <w:sz w:val="18"/>
            <w:szCs w:val="18"/>
          </w:rPr>
          <w:instrText xml:space="preserve">00a@gmail.com" </w:instrText>
        </w:r>
        <w:r>
          <w:rPr>
            <w:sz w:val="18"/>
            <w:szCs w:val="18"/>
          </w:rPr>
          <w:fldChar w:fldCharType="separate"/>
        </w:r>
        <w:r w:rsidRPr="007D243D">
          <w:rPr>
            <w:rStyle w:val="Hyperlink"/>
            <w:sz w:val="18"/>
            <w:szCs w:val="18"/>
          </w:rPr>
          <w:t>tanderson1200a@gmail.com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 xml:space="preserve"> </w:t>
        </w:r>
        <w:r w:rsidRPr="00B44B82">
          <w:rPr>
            <w:rStyle w:val="Hyperlink"/>
            <w:sz w:val="18"/>
            <w:szCs w:val="18"/>
          </w:rPr>
          <w:t xml:space="preserve"> </w:t>
        </w:r>
      </w:ins>
    </w:p>
    <w:p w14:paraId="4FEFAFFD" w14:textId="54593A29" w:rsidR="00981D70" w:rsidRPr="00BD6CA1" w:rsidRDefault="00981D70" w:rsidP="00981D70">
      <w:pPr>
        <w:jc w:val="center"/>
        <w:rPr>
          <w:rFonts w:ascii="Calibri" w:hAnsi="Calibri" w:cstheme="majorHAnsi"/>
          <w:b/>
          <w:bCs/>
          <w:color w:val="002060"/>
          <w:sz w:val="28"/>
          <w:szCs w:val="28"/>
        </w:rPr>
      </w:pPr>
      <w:r w:rsidRPr="00BD6CA1">
        <w:rPr>
          <w:rFonts w:ascii="Calibri" w:hAnsi="Calibri" w:cstheme="majorHAnsi"/>
          <w:b/>
          <w:bCs/>
          <w:color w:val="002060"/>
          <w:sz w:val="28"/>
          <w:szCs w:val="28"/>
        </w:rPr>
        <w:t>IT Support Specialist</w:t>
      </w:r>
    </w:p>
    <w:p w14:paraId="393F5088" w14:textId="77777777" w:rsidR="00981D70" w:rsidRPr="00981D70" w:rsidRDefault="00981D70" w:rsidP="00981D70">
      <w:pPr>
        <w:jc w:val="center"/>
        <w:rPr>
          <w:rFonts w:ascii="Calibri" w:hAnsi="Calibri" w:cstheme="majorHAnsi"/>
          <w:b/>
          <w:bCs/>
          <w:color w:val="002060"/>
          <w:sz w:val="6"/>
          <w:szCs w:val="6"/>
        </w:rPr>
      </w:pPr>
    </w:p>
    <w:p w14:paraId="440714B3" w14:textId="4F34038C" w:rsidR="00981D70" w:rsidRPr="00BD6CA1" w:rsidRDefault="00981D70" w:rsidP="00981D70">
      <w:pPr>
        <w:jc w:val="both"/>
        <w:rPr>
          <w:rFonts w:ascii="Calibri" w:hAnsi="Calibri"/>
          <w:spacing w:val="-2"/>
          <w:sz w:val="20"/>
          <w:szCs w:val="20"/>
        </w:rPr>
      </w:pPr>
      <w:r w:rsidRPr="00BD6CA1">
        <w:rPr>
          <w:rFonts w:ascii="Calibri" w:hAnsi="Calibri" w:cs="Arial"/>
          <w:bCs/>
          <w:color w:val="000000"/>
          <w:kern w:val="1"/>
          <w:sz w:val="20"/>
          <w:szCs w:val="20"/>
          <w:lang w:eastAsia="ar-SA"/>
        </w:rPr>
        <w:t>H</w:t>
      </w:r>
      <w:r w:rsidRPr="00BD6CA1">
        <w:rPr>
          <w:rFonts w:ascii="Calibri" w:hAnsi="Calibri" w:cs="Arial"/>
          <w:color w:val="000000"/>
          <w:sz w:val="20"/>
          <w:szCs w:val="20"/>
        </w:rPr>
        <w:t>igh-impact IT support specialist and team</w:t>
      </w:r>
      <w:r w:rsidR="009C6B43">
        <w:rPr>
          <w:rFonts w:ascii="Calibri" w:hAnsi="Calibri" w:cs="Arial"/>
          <w:color w:val="000000"/>
          <w:sz w:val="20"/>
          <w:szCs w:val="20"/>
        </w:rPr>
        <w:t xml:space="preserve"> member </w:t>
      </w:r>
      <w:r w:rsidRPr="00BD6CA1">
        <w:rPr>
          <w:rFonts w:ascii="Calibri" w:hAnsi="Calibri" w:cs="Arial"/>
          <w:color w:val="000000"/>
          <w:sz w:val="20"/>
          <w:szCs w:val="20"/>
        </w:rPr>
        <w:t xml:space="preserve">with a record of elevating service delivery and achieving high technical performance. Strengths include </w:t>
      </w:r>
      <w:r w:rsidR="009C6B43">
        <w:rPr>
          <w:rFonts w:ascii="Calibri" w:hAnsi="Calibri" w:cs="Arial"/>
          <w:color w:val="000000"/>
          <w:sz w:val="20"/>
          <w:szCs w:val="20"/>
        </w:rPr>
        <w:t>installing</w:t>
      </w:r>
      <w:r w:rsidRPr="00BD6CA1">
        <w:rPr>
          <w:rFonts w:ascii="Calibri" w:hAnsi="Calibri" w:cs="Arial"/>
          <w:color w:val="000000"/>
          <w:sz w:val="20"/>
          <w:szCs w:val="20"/>
        </w:rPr>
        <w:t xml:space="preserve">, implementing, </w:t>
      </w:r>
      <w:r w:rsidR="006D7A0B">
        <w:rPr>
          <w:rFonts w:ascii="Calibri" w:hAnsi="Calibri" w:cs="Arial"/>
          <w:color w:val="000000"/>
          <w:sz w:val="20"/>
          <w:szCs w:val="20"/>
        </w:rPr>
        <w:t xml:space="preserve">managing, </w:t>
      </w:r>
      <w:r w:rsidRPr="00BD6CA1">
        <w:rPr>
          <w:rFonts w:ascii="Calibri" w:hAnsi="Calibri" w:cs="Arial"/>
          <w:color w:val="000000"/>
          <w:sz w:val="20"/>
          <w:szCs w:val="20"/>
        </w:rPr>
        <w:t xml:space="preserve">and upgrading a variety of hardware and software. Possesses expert diagnostic and analytical skills.  Experienced problem solver able to urgently </w:t>
      </w:r>
      <w:r w:rsidRPr="00BD6CA1">
        <w:rPr>
          <w:rFonts w:ascii="Calibri" w:eastAsia="MS Mincho" w:hAnsi="Calibri" w:cs="Arial"/>
          <w:color w:val="000000"/>
          <w:sz w:val="20"/>
          <w:szCs w:val="20"/>
        </w:rPr>
        <w:t xml:space="preserve">resolve </w:t>
      </w:r>
      <w:r w:rsidRPr="00BD6CA1">
        <w:rPr>
          <w:rFonts w:ascii="Calibri" w:hAnsi="Calibri" w:cs="Arial"/>
          <w:color w:val="000000"/>
          <w:sz w:val="20"/>
          <w:szCs w:val="20"/>
        </w:rPr>
        <w:t>software</w:t>
      </w:r>
      <w:r w:rsidRPr="00BD6CA1">
        <w:rPr>
          <w:rFonts w:ascii="Calibri" w:eastAsia="MS Mincho" w:hAnsi="Calibri" w:cs="Arial"/>
          <w:color w:val="000000"/>
          <w:sz w:val="20"/>
          <w:szCs w:val="20"/>
        </w:rPr>
        <w:t xml:space="preserve"> and network performance issues, ensuring service sustainability and business continuity. </w:t>
      </w:r>
    </w:p>
    <w:p w14:paraId="5EB1EC85" w14:textId="77777777" w:rsidR="00981D70" w:rsidRPr="00981D70" w:rsidRDefault="00981D70" w:rsidP="00981D70">
      <w:pPr>
        <w:ind w:left="-720" w:firstLine="720"/>
        <w:jc w:val="center"/>
        <w:rPr>
          <w:rFonts w:ascii="Calibri" w:eastAsia="Calibri" w:hAnsi="Calibri" w:cstheme="majorHAnsi"/>
          <w:smallCaps/>
          <w:color w:val="002060"/>
          <w:sz w:val="20"/>
          <w:szCs w:val="20"/>
        </w:rPr>
      </w:pPr>
      <w:r w:rsidRPr="00981D70">
        <w:rPr>
          <w:rFonts w:ascii="Calibri" w:eastAsia="Calibri" w:hAnsi="Calibri" w:cstheme="majorHAnsi"/>
          <w:smallCaps/>
          <w:color w:val="002060"/>
          <w:sz w:val="20"/>
          <w:szCs w:val="20"/>
        </w:rPr>
        <w:t>Areas of Expertise</w:t>
      </w:r>
    </w:p>
    <w:p w14:paraId="5CCD0404" w14:textId="1122F290" w:rsidR="00981D70" w:rsidRPr="00BD6CA1" w:rsidRDefault="006D7A0B" w:rsidP="006D7A0B">
      <w:pPr>
        <w:pStyle w:val="NoSpacing"/>
        <w:contextualSpacing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Problem Solver</w:t>
      </w:r>
      <w:r w:rsidR="00981D70" w:rsidRPr="00BD6CA1">
        <w:rPr>
          <w:rFonts w:ascii="Calibri" w:hAnsi="Calibri"/>
          <w:sz w:val="20"/>
          <w:szCs w:val="20"/>
        </w:rPr>
        <w:t xml:space="preserve"> </w:t>
      </w:r>
      <w:r w:rsidR="00981D70" w:rsidRPr="00BD6CA1">
        <w:rPr>
          <w:rFonts w:ascii="Calibri" w:hAnsi="Calibri" w:cstheme="minorHAnsi"/>
          <w:sz w:val="20"/>
          <w:szCs w:val="20"/>
        </w:rPr>
        <w:sym w:font="Symbol" w:char="F0B7"/>
      </w:r>
      <w:r w:rsidR="00981D70" w:rsidRPr="00BD6CA1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Documenter </w:t>
      </w:r>
      <w:r w:rsidR="00981D70" w:rsidRPr="00BD6CA1">
        <w:rPr>
          <w:rFonts w:ascii="Calibri" w:hAnsi="Calibri" w:cstheme="minorHAnsi"/>
          <w:sz w:val="20"/>
          <w:szCs w:val="20"/>
        </w:rPr>
        <w:sym w:font="Symbol" w:char="F0B7"/>
      </w:r>
      <w:r w:rsidR="00981D70" w:rsidRPr="00BD6CA1">
        <w:rPr>
          <w:rFonts w:ascii="Calibri" w:hAnsi="Calibri"/>
          <w:sz w:val="20"/>
          <w:szCs w:val="20"/>
        </w:rPr>
        <w:t xml:space="preserve"> Rational Unified Process </w:t>
      </w:r>
      <w:r w:rsidR="00981D70" w:rsidRPr="00BD6CA1">
        <w:rPr>
          <w:rFonts w:ascii="Calibri" w:hAnsi="Calibri" w:cstheme="minorHAnsi"/>
          <w:sz w:val="20"/>
          <w:szCs w:val="20"/>
        </w:rPr>
        <w:sym w:font="Symbol" w:char="F0B7"/>
      </w:r>
      <w:r w:rsidR="00981D70" w:rsidRPr="00BD6CA1">
        <w:rPr>
          <w:rFonts w:ascii="Calibri" w:hAnsi="Calibri"/>
          <w:sz w:val="20"/>
          <w:szCs w:val="20"/>
        </w:rPr>
        <w:t xml:space="preserve"> Agile </w:t>
      </w:r>
      <w:r w:rsidR="00981D70" w:rsidRPr="00BD6CA1">
        <w:rPr>
          <w:rFonts w:ascii="Calibri" w:hAnsi="Calibri" w:cstheme="minorHAnsi"/>
          <w:sz w:val="20"/>
          <w:szCs w:val="20"/>
        </w:rPr>
        <w:sym w:font="Symbol" w:char="F0B7"/>
      </w:r>
      <w:r w:rsidR="00981D70" w:rsidRPr="00BD6CA1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Excellent Active Listener</w:t>
      </w:r>
      <w:r w:rsidR="00981D70" w:rsidRPr="00BD6CA1">
        <w:rPr>
          <w:rFonts w:ascii="Calibri" w:hAnsi="Calibri"/>
          <w:sz w:val="20"/>
          <w:szCs w:val="20"/>
        </w:rPr>
        <w:t xml:space="preserve"> </w:t>
      </w:r>
      <w:r w:rsidR="00981D70" w:rsidRPr="00BD6CA1">
        <w:rPr>
          <w:rFonts w:ascii="Calibri" w:hAnsi="Calibri" w:cstheme="minorHAnsi"/>
          <w:sz w:val="20"/>
          <w:szCs w:val="20"/>
        </w:rPr>
        <w:sym w:font="Symbol" w:char="F0B7"/>
      </w:r>
      <w:r w:rsidR="00981D70" w:rsidRPr="00BD6CA1">
        <w:rPr>
          <w:rFonts w:ascii="Calibri" w:hAnsi="Calibri"/>
          <w:sz w:val="20"/>
          <w:szCs w:val="20"/>
        </w:rPr>
        <w:t xml:space="preserve"> Staff Training </w:t>
      </w:r>
      <w:r w:rsidR="00981D70" w:rsidRPr="00BD6CA1">
        <w:rPr>
          <w:rFonts w:ascii="Calibri" w:hAnsi="Calibri" w:cstheme="minorHAnsi"/>
          <w:sz w:val="20"/>
          <w:szCs w:val="20"/>
        </w:rPr>
        <w:sym w:font="Symbol" w:char="F0B7"/>
      </w:r>
      <w:r w:rsidR="00981D70" w:rsidRPr="00BD6CA1">
        <w:rPr>
          <w:rFonts w:ascii="Calibri" w:hAnsi="Calibri"/>
          <w:sz w:val="20"/>
          <w:szCs w:val="20"/>
        </w:rPr>
        <w:t xml:space="preserve"> Mentoring </w:t>
      </w:r>
      <w:r w:rsidR="00981D70" w:rsidRPr="00BD6CA1">
        <w:rPr>
          <w:rFonts w:ascii="Calibri" w:hAnsi="Calibri" w:cstheme="minorHAnsi"/>
          <w:sz w:val="20"/>
          <w:szCs w:val="20"/>
        </w:rPr>
        <w:sym w:font="Symbol" w:char="F0B7"/>
      </w:r>
      <w:r w:rsidR="00981D70" w:rsidRPr="00BD6CA1">
        <w:rPr>
          <w:rFonts w:ascii="Calibri" w:hAnsi="Calibri"/>
          <w:sz w:val="20"/>
          <w:szCs w:val="20"/>
        </w:rPr>
        <w:t xml:space="preserve"> Data </w:t>
      </w:r>
      <w:r>
        <w:rPr>
          <w:rFonts w:ascii="Calibri" w:hAnsi="Calibri"/>
          <w:sz w:val="20"/>
          <w:szCs w:val="20"/>
        </w:rPr>
        <w:t>Collection</w:t>
      </w:r>
      <w:r w:rsidR="00981D70" w:rsidRPr="00BD6CA1">
        <w:rPr>
          <w:rFonts w:ascii="Calibri" w:hAnsi="Calibri"/>
          <w:sz w:val="20"/>
          <w:szCs w:val="20"/>
        </w:rPr>
        <w:t xml:space="preserve"> </w:t>
      </w:r>
      <w:r w:rsidR="00981D70" w:rsidRPr="00BD6CA1">
        <w:rPr>
          <w:rFonts w:ascii="Calibri" w:hAnsi="Calibri" w:cstheme="minorHAnsi"/>
          <w:sz w:val="20"/>
          <w:szCs w:val="20"/>
        </w:rPr>
        <w:sym w:font="Symbol" w:char="F0B7"/>
      </w:r>
      <w:r w:rsidR="00981D70" w:rsidRPr="00BD6CA1">
        <w:rPr>
          <w:rFonts w:ascii="Calibri" w:hAnsi="Calibri" w:cstheme="minorHAns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Team Player</w:t>
      </w:r>
    </w:p>
    <w:p w14:paraId="077FF06A" w14:textId="254E6A25" w:rsidR="00981D70" w:rsidRPr="00981D70" w:rsidRDefault="00981D70" w:rsidP="00EA2DB8">
      <w:pPr>
        <w:jc w:val="center"/>
        <w:rPr>
          <w:rFonts w:ascii="Calibri" w:eastAsia="Times New Roman" w:hAnsi="Calibri" w:cs="Times New Roman"/>
          <w:b/>
          <w:bCs/>
          <w:color w:val="2D2D2D"/>
          <w:sz w:val="20"/>
          <w:szCs w:val="20"/>
        </w:rPr>
      </w:pPr>
    </w:p>
    <w:p w14:paraId="06A07731" w14:textId="77777777" w:rsidR="00981D70" w:rsidRPr="00667A35" w:rsidRDefault="00981D70" w:rsidP="00667A35">
      <w:pPr>
        <w:pStyle w:val="Body"/>
        <w:pBdr>
          <w:top w:val="dotted" w:sz="4" w:space="0" w:color="000000"/>
          <w:bottom w:val="dotted" w:sz="4" w:space="0" w:color="000000"/>
        </w:pBdr>
        <w:shd w:val="clear" w:color="auto" w:fill="E7E6E6"/>
        <w:rPr>
          <w:rFonts w:asciiTheme="majorHAnsi" w:hAnsiTheme="majorHAnsi"/>
          <w:b/>
          <w:smallCaps/>
          <w:color w:val="002060"/>
          <w:spacing w:val="20"/>
          <w:sz w:val="24"/>
        </w:rPr>
      </w:pPr>
      <w:r w:rsidRPr="005A4008">
        <w:rPr>
          <w:rFonts w:asciiTheme="majorHAnsi" w:eastAsia="Calibri" w:hAnsiTheme="majorHAnsi" w:cstheme="majorHAnsi"/>
          <w:b/>
          <w:bCs/>
          <w:smallCaps/>
          <w:color w:val="002060"/>
          <w:spacing w:val="20"/>
          <w:sz w:val="24"/>
          <w:szCs w:val="24"/>
        </w:rPr>
        <w:t>Professional</w:t>
      </w:r>
      <w:r w:rsidRPr="00667A35">
        <w:rPr>
          <w:rFonts w:asciiTheme="majorHAnsi" w:hAnsiTheme="majorHAnsi"/>
          <w:b/>
          <w:smallCaps/>
          <w:color w:val="002060"/>
          <w:spacing w:val="20"/>
          <w:sz w:val="24"/>
        </w:rPr>
        <w:t xml:space="preserve"> Experience</w:t>
      </w:r>
    </w:p>
    <w:p w14:paraId="55094E85" w14:textId="77777777" w:rsidR="00981D70" w:rsidRPr="00326C47" w:rsidRDefault="00981D70" w:rsidP="00981D70">
      <w:pPr>
        <w:rPr>
          <w:color w:val="1D1B11" w:themeColor="background2" w:themeShade="1A"/>
          <w:sz w:val="10"/>
          <w:szCs w:val="10"/>
        </w:rPr>
      </w:pPr>
    </w:p>
    <w:p w14:paraId="6116153D" w14:textId="7297F260" w:rsidR="00981D70" w:rsidRPr="00981D70" w:rsidRDefault="00981D70" w:rsidP="00981D70">
      <w:pPr>
        <w:rPr>
          <w:rFonts w:asciiTheme="majorHAnsi" w:hAnsiTheme="majorHAnsi" w:cstheme="minorHAnsi"/>
          <w:b/>
          <w:color w:val="262626"/>
          <w:sz w:val="20"/>
          <w:szCs w:val="20"/>
        </w:rPr>
      </w:pP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Booking.com </w:t>
      </w:r>
      <w:r w:rsidRPr="00981D70">
        <w:rPr>
          <w:rFonts w:asciiTheme="majorHAnsi" w:hAnsiTheme="majorHAnsi" w:cstheme="minorHAnsi"/>
          <w:sz w:val="20"/>
          <w:szCs w:val="20"/>
        </w:rPr>
        <w:sym w:font="Symbol" w:char="F0B7"/>
      </w:r>
      <w:r w:rsidRPr="00981D70">
        <w:rPr>
          <w:rFonts w:asciiTheme="majorHAnsi" w:hAnsiTheme="majorHAnsi" w:cstheme="minorHAnsi"/>
          <w:sz w:val="20"/>
          <w:szCs w:val="20"/>
        </w:rPr>
        <w:t xml:space="preserve"> 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>March 2018 – September 2020</w:t>
      </w:r>
    </w:p>
    <w:p w14:paraId="2739A598" w14:textId="4F1BF4F0" w:rsidR="00981D70" w:rsidRPr="00667A35" w:rsidRDefault="00981D70" w:rsidP="00667A35">
      <w:pPr>
        <w:rPr>
          <w:rFonts w:asciiTheme="majorHAnsi" w:hAnsiTheme="majorHAnsi"/>
          <w:b/>
          <w:smallCaps/>
          <w:color w:val="262626"/>
          <w:spacing w:val="10"/>
          <w:sz w:val="20"/>
        </w:rPr>
      </w:pPr>
      <w:r w:rsidRPr="00667A35">
        <w:rPr>
          <w:rFonts w:asciiTheme="majorHAnsi" w:hAnsiTheme="majorHAnsi"/>
          <w:b/>
          <w:smallCaps/>
          <w:color w:val="262626"/>
          <w:spacing w:val="10"/>
          <w:sz w:val="20"/>
        </w:rPr>
        <w:t>IT Support Technician</w:t>
      </w:r>
    </w:p>
    <w:p w14:paraId="7B14969C" w14:textId="7D3DE953" w:rsidR="002449A8" w:rsidRPr="00667A35" w:rsidRDefault="00981D70" w:rsidP="00667A3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0"/>
        </w:rPr>
      </w:pPr>
      <w:r w:rsidRPr="00981D70">
        <w:rPr>
          <w:rFonts w:ascii="Calibri" w:eastAsia="Times New Roman" w:hAnsi="Calibri" w:cs="Times New Roman"/>
          <w:color w:val="000000"/>
          <w:sz w:val="20"/>
          <w:szCs w:val="20"/>
        </w:rPr>
        <w:t>Assisted with</w:t>
      </w:r>
      <w:r w:rsidRPr="00667A35">
        <w:rPr>
          <w:rFonts w:ascii="Calibri" w:hAnsi="Calibri"/>
          <w:color w:val="000000"/>
          <w:sz w:val="20"/>
        </w:rPr>
        <w:t xml:space="preserve"> fellow IT team in supporting </w:t>
      </w:r>
      <w:r w:rsidRPr="00981D70">
        <w:rPr>
          <w:rFonts w:ascii="Calibri" w:eastAsia="Times New Roman" w:hAnsi="Calibri" w:cs="Times New Roman"/>
          <w:color w:val="000000"/>
          <w:sz w:val="20"/>
          <w:szCs w:val="20"/>
        </w:rPr>
        <w:t>23K</w:t>
      </w:r>
      <w:r w:rsidRPr="00667A35">
        <w:rPr>
          <w:rFonts w:ascii="Calibri" w:hAnsi="Calibri"/>
          <w:color w:val="000000"/>
          <w:sz w:val="20"/>
        </w:rPr>
        <w:t xml:space="preserve"> booking.com employees </w:t>
      </w:r>
      <w:r w:rsidRPr="00981D70">
        <w:rPr>
          <w:rFonts w:ascii="Calibri" w:eastAsia="Times New Roman" w:hAnsi="Calibri" w:cs="Times New Roman"/>
          <w:color w:val="000000"/>
          <w:sz w:val="20"/>
          <w:szCs w:val="20"/>
        </w:rPr>
        <w:t xml:space="preserve">worldwide. </w:t>
      </w:r>
    </w:p>
    <w:p w14:paraId="6844010F" w14:textId="04A5F15A" w:rsidR="00981D70" w:rsidRPr="00667A35" w:rsidRDefault="00981D70" w:rsidP="00667A3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Supported</w:t>
      </w:r>
      <w:r w:rsidRPr="00667A35">
        <w:rPr>
          <w:rFonts w:ascii="Calibri" w:hAnsi="Calibri"/>
          <w:color w:val="000000"/>
          <w:sz w:val="20"/>
        </w:rPr>
        <w:t xml:space="preserve"> everything from hardware troubleshooting to software installs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to</w:t>
      </w:r>
      <w:r w:rsidRPr="00667A35">
        <w:rPr>
          <w:rFonts w:ascii="Calibri" w:hAnsi="Calibri"/>
          <w:color w:val="000000"/>
          <w:sz w:val="20"/>
        </w:rPr>
        <w:t xml:space="preserve"> </w:t>
      </w:r>
      <w:r w:rsidRPr="00667A35">
        <w:rPr>
          <w:rFonts w:ascii="Calibri" w:hAnsi="Calibri"/>
          <w:color w:val="000000"/>
          <w:sz w:val="20"/>
        </w:rPr>
        <w:t>overall personal support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6FC3A738" w14:textId="486D6C81" w:rsidR="00981D70" w:rsidRDefault="00981D70" w:rsidP="00981D70">
      <w:pPr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7A54AA66" w14:textId="76DF20C5" w:rsidR="00981D70" w:rsidRPr="00981D70" w:rsidRDefault="00981D70" w:rsidP="00981D70">
      <w:pPr>
        <w:rPr>
          <w:rFonts w:asciiTheme="majorHAnsi" w:hAnsiTheme="majorHAnsi" w:cstheme="minorHAnsi"/>
          <w:b/>
          <w:color w:val="262626"/>
          <w:sz w:val="20"/>
          <w:szCs w:val="20"/>
        </w:rPr>
      </w:pPr>
      <w:r>
        <w:rPr>
          <w:rFonts w:asciiTheme="majorHAnsi" w:hAnsiTheme="majorHAnsi" w:cstheme="minorHAnsi"/>
          <w:color w:val="262626"/>
          <w:sz w:val="20"/>
          <w:szCs w:val="20"/>
        </w:rPr>
        <w:t>Echruch</w:t>
      </w:r>
      <w:bookmarkStart w:id="3" w:name="_GoBack"/>
      <w:bookmarkEnd w:id="3"/>
      <w:r>
        <w:rPr>
          <w:rFonts w:asciiTheme="majorHAnsi" w:hAnsiTheme="majorHAnsi" w:cstheme="minorHAnsi"/>
          <w:color w:val="262626"/>
          <w:sz w:val="20"/>
          <w:szCs w:val="20"/>
        </w:rPr>
        <w:t xml:space="preserve"> Inc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 </w:t>
      </w:r>
      <w:r w:rsidRPr="00981D70">
        <w:rPr>
          <w:rFonts w:asciiTheme="majorHAnsi" w:hAnsiTheme="majorHAnsi" w:cstheme="minorHAnsi"/>
          <w:sz w:val="20"/>
          <w:szCs w:val="20"/>
        </w:rPr>
        <w:sym w:font="Symbol" w:char="F0B7"/>
      </w:r>
      <w:r w:rsidRPr="00981D70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color w:val="262626"/>
          <w:sz w:val="20"/>
          <w:szCs w:val="20"/>
        </w:rPr>
        <w:t>August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 201</w:t>
      </w:r>
      <w:r>
        <w:rPr>
          <w:rFonts w:asciiTheme="majorHAnsi" w:hAnsiTheme="majorHAnsi" w:cstheme="minorHAnsi"/>
          <w:color w:val="262626"/>
          <w:sz w:val="20"/>
          <w:szCs w:val="20"/>
        </w:rPr>
        <w:t>6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 – </w:t>
      </w:r>
      <w:r>
        <w:rPr>
          <w:rFonts w:asciiTheme="majorHAnsi" w:hAnsiTheme="majorHAnsi" w:cstheme="minorHAnsi"/>
          <w:color w:val="262626"/>
          <w:sz w:val="20"/>
          <w:szCs w:val="20"/>
        </w:rPr>
        <w:t>January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 20</w:t>
      </w:r>
      <w:r>
        <w:rPr>
          <w:rFonts w:asciiTheme="majorHAnsi" w:hAnsiTheme="majorHAnsi" w:cstheme="minorHAnsi"/>
          <w:color w:val="262626"/>
          <w:sz w:val="20"/>
          <w:szCs w:val="20"/>
        </w:rPr>
        <w:t>18</w:t>
      </w:r>
    </w:p>
    <w:p w14:paraId="1D1A12E7" w14:textId="208F1396" w:rsidR="00981D70" w:rsidRPr="00667A35" w:rsidRDefault="00981D70" w:rsidP="00667A35">
      <w:pPr>
        <w:rPr>
          <w:rFonts w:asciiTheme="majorHAnsi" w:hAnsiTheme="majorHAnsi"/>
          <w:b/>
          <w:smallCaps/>
          <w:color w:val="262626"/>
          <w:spacing w:val="10"/>
          <w:sz w:val="20"/>
        </w:rPr>
      </w:pPr>
      <w:r w:rsidRPr="00667A35">
        <w:rPr>
          <w:rFonts w:asciiTheme="majorHAnsi" w:hAnsiTheme="majorHAnsi"/>
          <w:b/>
          <w:smallCaps/>
          <w:color w:val="262626"/>
          <w:spacing w:val="10"/>
          <w:sz w:val="20"/>
        </w:rPr>
        <w:t xml:space="preserve">IT Support </w:t>
      </w:r>
      <w:r w:rsidR="00BD6CA1" w:rsidRPr="00667A35">
        <w:rPr>
          <w:rFonts w:asciiTheme="majorHAnsi" w:hAnsiTheme="majorHAnsi"/>
          <w:b/>
          <w:smallCaps/>
          <w:color w:val="262626"/>
          <w:spacing w:val="10"/>
          <w:sz w:val="20"/>
        </w:rPr>
        <w:t>Analyst</w:t>
      </w:r>
    </w:p>
    <w:p w14:paraId="48578E26" w14:textId="4CBAEB70" w:rsidR="00981D70" w:rsidRPr="00667A35" w:rsidRDefault="00981D70" w:rsidP="00667A35">
      <w:pPr>
        <w:pStyle w:val="ListParagraph"/>
        <w:numPr>
          <w:ilvl w:val="0"/>
          <w:numId w:val="6"/>
        </w:numPr>
        <w:rPr>
          <w:rFonts w:asciiTheme="majorHAnsi" w:hAnsiTheme="majorHAnsi"/>
          <w:smallCaps/>
          <w:color w:val="262626"/>
          <w:spacing w:val="10"/>
          <w:sz w:val="20"/>
        </w:rPr>
      </w:pPr>
      <w:r w:rsidRPr="00981D70">
        <w:rPr>
          <w:rFonts w:ascii="Calibri" w:eastAsia="Times New Roman" w:hAnsi="Calibri" w:cs="Times New Roman"/>
          <w:color w:val="000000"/>
          <w:sz w:val="20"/>
          <w:szCs w:val="20"/>
        </w:rPr>
        <w:t>Aided</w:t>
      </w:r>
      <w:r w:rsidRPr="00667A35">
        <w:rPr>
          <w:rFonts w:ascii="Calibri" w:hAnsi="Calibri"/>
          <w:color w:val="000000"/>
          <w:sz w:val="20"/>
        </w:rPr>
        <w:t xml:space="preserve"> in all levels of IT support for 350 individuals on site</w:t>
      </w:r>
      <w:r w:rsidRPr="00981D70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4CB6D9AB" w14:textId="4C224358" w:rsidR="00981D70" w:rsidRPr="00667A35" w:rsidRDefault="00981D70" w:rsidP="00667A35">
      <w:pPr>
        <w:pStyle w:val="ListParagraph"/>
        <w:numPr>
          <w:ilvl w:val="0"/>
          <w:numId w:val="6"/>
        </w:numPr>
        <w:rPr>
          <w:rFonts w:asciiTheme="majorHAnsi" w:hAnsiTheme="majorHAnsi"/>
          <w:smallCaps/>
          <w:color w:val="262626"/>
          <w:spacing w:val="10"/>
          <w:sz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Abetted</w:t>
      </w:r>
      <w:r w:rsidRPr="00667A35">
        <w:rPr>
          <w:rFonts w:ascii="Calibri" w:hAnsi="Calibri"/>
          <w:color w:val="000000"/>
          <w:sz w:val="20"/>
        </w:rPr>
        <w:t xml:space="preserve"> in remote support of large sales staff around the country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. </w:t>
      </w:r>
    </w:p>
    <w:p w14:paraId="5F4F4E0B" w14:textId="531AC179" w:rsidR="00981D70" w:rsidRPr="00667A35" w:rsidRDefault="00981D70" w:rsidP="00667A35">
      <w:pPr>
        <w:pStyle w:val="ListParagraph"/>
        <w:numPr>
          <w:ilvl w:val="0"/>
          <w:numId w:val="6"/>
        </w:numPr>
        <w:rPr>
          <w:rFonts w:asciiTheme="majorHAnsi" w:hAnsiTheme="majorHAnsi"/>
          <w:smallCaps/>
          <w:color w:val="262626"/>
          <w:spacing w:val="10"/>
          <w:sz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Executed general</w:t>
      </w:r>
      <w:r w:rsidRPr="00667A35">
        <w:rPr>
          <w:rFonts w:ascii="Calibri" w:hAnsi="Calibri"/>
          <w:color w:val="000000"/>
          <w:sz w:val="20"/>
        </w:rPr>
        <w:t xml:space="preserve"> IT support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. </w:t>
      </w:r>
    </w:p>
    <w:p w14:paraId="48857A69" w14:textId="77777777" w:rsidR="00BD6CA1" w:rsidRPr="00BD6CA1" w:rsidRDefault="00BD6CA1" w:rsidP="00BD6CA1">
      <w:pPr>
        <w:rPr>
          <w:rFonts w:asciiTheme="majorHAnsi" w:hAnsiTheme="majorHAnsi" w:cstheme="minorHAnsi"/>
          <w:smallCaps/>
          <w:color w:val="262626"/>
          <w:spacing w:val="10"/>
          <w:sz w:val="20"/>
          <w:szCs w:val="20"/>
        </w:rPr>
      </w:pPr>
    </w:p>
    <w:p w14:paraId="38CF7E5E" w14:textId="7164F9C8" w:rsidR="00BD6CA1" w:rsidRPr="00981D70" w:rsidRDefault="00BD6CA1" w:rsidP="00BD6CA1">
      <w:pPr>
        <w:rPr>
          <w:rFonts w:asciiTheme="majorHAnsi" w:hAnsiTheme="majorHAnsi" w:cstheme="minorHAnsi"/>
          <w:b/>
          <w:color w:val="262626"/>
          <w:sz w:val="20"/>
          <w:szCs w:val="20"/>
        </w:rPr>
      </w:pPr>
      <w:r>
        <w:rPr>
          <w:rFonts w:asciiTheme="majorHAnsi" w:hAnsiTheme="majorHAnsi" w:cstheme="minorHAnsi"/>
          <w:color w:val="262626"/>
          <w:sz w:val="20"/>
          <w:szCs w:val="20"/>
        </w:rPr>
        <w:t>DigiPen Institute of Technology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 </w:t>
      </w:r>
      <w:r w:rsidRPr="00981D70">
        <w:rPr>
          <w:rFonts w:asciiTheme="majorHAnsi" w:hAnsiTheme="majorHAnsi" w:cstheme="minorHAnsi"/>
          <w:sz w:val="20"/>
          <w:szCs w:val="20"/>
        </w:rPr>
        <w:sym w:font="Symbol" w:char="F0B7"/>
      </w:r>
      <w:r w:rsidRPr="00981D70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color w:val="262626"/>
          <w:sz w:val="20"/>
          <w:szCs w:val="20"/>
        </w:rPr>
        <w:t>October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 201</w:t>
      </w:r>
      <w:r>
        <w:rPr>
          <w:rFonts w:asciiTheme="majorHAnsi" w:hAnsiTheme="majorHAnsi" w:cstheme="minorHAnsi"/>
          <w:color w:val="262626"/>
          <w:sz w:val="20"/>
          <w:szCs w:val="20"/>
        </w:rPr>
        <w:t>3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 – </w:t>
      </w:r>
      <w:r>
        <w:rPr>
          <w:rFonts w:asciiTheme="majorHAnsi" w:hAnsiTheme="majorHAnsi" w:cstheme="minorHAnsi"/>
          <w:color w:val="262626"/>
          <w:sz w:val="20"/>
          <w:szCs w:val="20"/>
        </w:rPr>
        <w:t>May</w:t>
      </w:r>
      <w:r w:rsidRPr="00981D70">
        <w:rPr>
          <w:rFonts w:asciiTheme="majorHAnsi" w:hAnsiTheme="majorHAnsi" w:cstheme="minorHAnsi"/>
          <w:color w:val="262626"/>
          <w:sz w:val="20"/>
          <w:szCs w:val="20"/>
        </w:rPr>
        <w:t xml:space="preserve"> 20</w:t>
      </w:r>
      <w:r>
        <w:rPr>
          <w:rFonts w:asciiTheme="majorHAnsi" w:hAnsiTheme="majorHAnsi" w:cstheme="minorHAnsi"/>
          <w:color w:val="262626"/>
          <w:sz w:val="20"/>
          <w:szCs w:val="20"/>
        </w:rPr>
        <w:t>16</w:t>
      </w:r>
    </w:p>
    <w:p w14:paraId="0B2FA20F" w14:textId="330E8844" w:rsidR="00BD6CA1" w:rsidRPr="00667A35" w:rsidRDefault="00BD6CA1" w:rsidP="00667A35">
      <w:pPr>
        <w:rPr>
          <w:rFonts w:asciiTheme="majorHAnsi" w:hAnsiTheme="majorHAnsi"/>
          <w:b/>
          <w:smallCaps/>
          <w:color w:val="262626"/>
          <w:spacing w:val="10"/>
          <w:sz w:val="20"/>
        </w:rPr>
      </w:pPr>
      <w:r w:rsidRPr="00667A35">
        <w:rPr>
          <w:rFonts w:asciiTheme="majorHAnsi" w:hAnsiTheme="majorHAnsi"/>
          <w:b/>
          <w:smallCaps/>
          <w:color w:val="262626"/>
          <w:spacing w:val="10"/>
          <w:sz w:val="20"/>
        </w:rPr>
        <w:t>IT/AV Senior Desktop Support</w:t>
      </w:r>
    </w:p>
    <w:p w14:paraId="49261C63" w14:textId="45E73CF8" w:rsidR="00BD6CA1" w:rsidRPr="00667A35" w:rsidRDefault="00BD6CA1" w:rsidP="00667A35">
      <w:pPr>
        <w:pStyle w:val="ListParagraph"/>
        <w:numPr>
          <w:ilvl w:val="0"/>
          <w:numId w:val="6"/>
        </w:numPr>
        <w:rPr>
          <w:rFonts w:asciiTheme="majorHAnsi" w:hAnsiTheme="majorHAnsi"/>
          <w:smallCaps/>
          <w:color w:val="262626"/>
          <w:spacing w:val="10"/>
          <w:sz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Managed </w:t>
      </w:r>
      <w:r w:rsidRPr="00667A35">
        <w:rPr>
          <w:rFonts w:ascii="Calibri" w:hAnsi="Calibri"/>
          <w:color w:val="000000"/>
          <w:sz w:val="20"/>
        </w:rPr>
        <w:t>all Audio</w:t>
      </w:r>
      <w:ins w:id="4" w:author="tracey fox" w:date="2020-09-25T10:54:00Z">
        <w:r>
          <w:rPr>
            <w:rFonts w:ascii="Calibri" w:eastAsia="Times New Roman" w:hAnsi="Calibri" w:cs="Times New Roman"/>
            <w:color w:val="000000"/>
            <w:sz w:val="20"/>
            <w:szCs w:val="20"/>
          </w:rPr>
          <w:t>-</w:t>
        </w:r>
      </w:ins>
      <w:r w:rsidRPr="00667A35">
        <w:rPr>
          <w:rFonts w:ascii="Calibri" w:hAnsi="Calibri"/>
          <w:color w:val="000000"/>
          <w:sz w:val="20"/>
        </w:rPr>
        <w:t>Visual equipment for 32</w:t>
      </w:r>
      <w:ins w:id="5" w:author="tracey fox" w:date="2020-09-25T10:54:00Z">
        <w:r>
          <w:rPr>
            <w:rFonts w:ascii="Calibri" w:eastAsia="Times New Roman" w:hAnsi="Calibri" w:cs="Times New Roman"/>
            <w:color w:val="000000"/>
            <w:sz w:val="20"/>
            <w:szCs w:val="20"/>
          </w:rPr>
          <w:t>+</w:t>
        </w:r>
      </w:ins>
      <w:r w:rsidRPr="00667A35">
        <w:rPr>
          <w:rFonts w:ascii="Calibri" w:hAnsi="Calibri"/>
          <w:color w:val="000000"/>
          <w:sz w:val="20"/>
        </w:rPr>
        <w:t xml:space="preserve"> classrooms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 daily</w:t>
      </w:r>
      <w:r w:rsidRPr="00981D70"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15D31CC0" w14:textId="71AE0309" w:rsidR="00BD6CA1" w:rsidRPr="00667A35" w:rsidRDefault="00BD6CA1" w:rsidP="00667A35">
      <w:pPr>
        <w:pStyle w:val="ListParagraph"/>
        <w:numPr>
          <w:ilvl w:val="0"/>
          <w:numId w:val="6"/>
        </w:numPr>
        <w:rPr>
          <w:rFonts w:asciiTheme="majorHAnsi" w:hAnsiTheme="majorHAnsi"/>
          <w:smallCaps/>
          <w:color w:val="262626"/>
          <w:spacing w:val="10"/>
          <w:sz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Controlled the management</w:t>
      </w:r>
      <w:r w:rsidRPr="00667A35">
        <w:rPr>
          <w:rFonts w:ascii="Calibri" w:hAnsi="Calibri"/>
          <w:color w:val="000000"/>
          <w:sz w:val="20"/>
        </w:rPr>
        <w:t xml:space="preserve"> of 40</w:t>
      </w:r>
      <w:ins w:id="6" w:author="tracey fox" w:date="2020-09-25T10:54:00Z">
        <w:r>
          <w:rPr>
            <w:rFonts w:ascii="Calibri" w:eastAsia="Times New Roman" w:hAnsi="Calibri" w:cs="Times New Roman"/>
            <w:color w:val="000000"/>
            <w:sz w:val="20"/>
            <w:szCs w:val="20"/>
          </w:rPr>
          <w:t>+</w:t>
        </w:r>
      </w:ins>
      <w:r w:rsidRPr="00667A35">
        <w:rPr>
          <w:rFonts w:ascii="Calibri" w:hAnsi="Calibri"/>
          <w:color w:val="000000"/>
          <w:sz w:val="20"/>
        </w:rPr>
        <w:t xml:space="preserve"> printers and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upheld relationships</w:t>
      </w:r>
      <w:r w:rsidRPr="00667A35">
        <w:rPr>
          <w:rFonts w:ascii="Calibri" w:hAnsi="Calibri"/>
          <w:color w:val="000000"/>
          <w:sz w:val="20"/>
        </w:rPr>
        <w:t xml:space="preserve"> with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the </w:t>
      </w:r>
      <w:r w:rsidRPr="00667A35">
        <w:rPr>
          <w:rFonts w:ascii="Calibri" w:hAnsi="Calibri"/>
          <w:color w:val="000000"/>
          <w:sz w:val="20"/>
        </w:rPr>
        <w:t>leasing company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4B87F5AB" w14:textId="67EC6EEC" w:rsidR="00BD6CA1" w:rsidRPr="00667A35" w:rsidRDefault="00BD6CA1" w:rsidP="00667A35">
      <w:pPr>
        <w:pStyle w:val="ListParagraph"/>
        <w:numPr>
          <w:ilvl w:val="0"/>
          <w:numId w:val="6"/>
        </w:numPr>
        <w:rPr>
          <w:rFonts w:asciiTheme="majorHAnsi" w:hAnsiTheme="majorHAnsi"/>
          <w:smallCaps/>
          <w:color w:val="262626"/>
          <w:spacing w:val="10"/>
          <w:sz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Lead </w:t>
      </w:r>
      <w:r w:rsidRPr="00667A35">
        <w:rPr>
          <w:rFonts w:ascii="Calibri" w:hAnsi="Calibri"/>
          <w:color w:val="000000"/>
          <w:sz w:val="20"/>
        </w:rPr>
        <w:t>IT Support for students and instructors for software and hardware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.</w:t>
      </w:r>
    </w:p>
    <w:p w14:paraId="0586325B" w14:textId="49038487" w:rsidR="00BD6CA1" w:rsidRPr="00667A35" w:rsidRDefault="00BD6CA1" w:rsidP="00667A35">
      <w:pPr>
        <w:pStyle w:val="ListParagraph"/>
        <w:numPr>
          <w:ilvl w:val="0"/>
          <w:numId w:val="6"/>
        </w:numPr>
        <w:rPr>
          <w:rFonts w:asciiTheme="majorHAnsi" w:hAnsiTheme="majorHAnsi"/>
          <w:smallCaps/>
          <w:color w:val="262626"/>
          <w:spacing w:val="10"/>
          <w:sz w:val="20"/>
        </w:rPr>
      </w:pPr>
      <w:r w:rsidRPr="00667A35">
        <w:rPr>
          <w:rFonts w:ascii="Calibri" w:hAnsi="Calibri"/>
          <w:color w:val="000000"/>
          <w:sz w:val="20"/>
        </w:rPr>
        <w:t>First</w:t>
      </w:r>
      <w:ins w:id="7" w:author="tracey fox" w:date="2020-09-25T10:54:00Z">
        <w:r>
          <w:rPr>
            <w:rFonts w:ascii="Calibri" w:eastAsia="Times New Roman" w:hAnsi="Calibri" w:cs="Times New Roman"/>
            <w:color w:val="000000"/>
            <w:sz w:val="20"/>
            <w:szCs w:val="20"/>
          </w:rPr>
          <w:t>-</w:t>
        </w:r>
      </w:ins>
      <w:r w:rsidRPr="00667A35">
        <w:rPr>
          <w:rFonts w:ascii="Calibri" w:hAnsi="Calibri"/>
          <w:color w:val="000000"/>
          <w:sz w:val="20"/>
        </w:rPr>
        <w:t>line break</w:t>
      </w:r>
      <w:ins w:id="8" w:author="tracey fox" w:date="2020-09-25T10:54:00Z">
        <w:r>
          <w:rPr>
            <w:rFonts w:ascii="Calibri" w:eastAsia="Times New Roman" w:hAnsi="Calibri" w:cs="Times New Roman"/>
            <w:color w:val="000000"/>
            <w:sz w:val="20"/>
            <w:szCs w:val="20"/>
          </w:rPr>
          <w:t>-</w:t>
        </w:r>
      </w:ins>
      <w:r w:rsidRPr="00667A35">
        <w:rPr>
          <w:rFonts w:ascii="Calibri" w:hAnsi="Calibri"/>
          <w:color w:val="000000"/>
          <w:sz w:val="20"/>
        </w:rPr>
        <w:t xml:space="preserve">fix support for all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faculty</w:t>
      </w:r>
      <w:r w:rsidRPr="00667A35">
        <w:rPr>
          <w:rFonts w:ascii="Calibri" w:hAnsi="Calibri"/>
          <w:color w:val="000000"/>
          <w:sz w:val="20"/>
        </w:rPr>
        <w:t xml:space="preserve"> and 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staff</w:t>
      </w:r>
      <w:r w:rsidRPr="00667A35">
        <w:rPr>
          <w:rFonts w:ascii="Calibri" w:hAnsi="Calibri"/>
          <w:color w:val="000000"/>
          <w:sz w:val="20"/>
        </w:rPr>
        <w:t xml:space="preserve"> members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. </w:t>
      </w:r>
    </w:p>
    <w:p w14:paraId="7002C64E" w14:textId="449887CD" w:rsidR="00BD6CA1" w:rsidRPr="00667A35" w:rsidRDefault="00BD6CA1" w:rsidP="00667A35">
      <w:pPr>
        <w:rPr>
          <w:rFonts w:asciiTheme="majorHAnsi" w:hAnsiTheme="majorHAnsi"/>
          <w:smallCaps/>
          <w:color w:val="262626"/>
          <w:spacing w:val="10"/>
          <w:sz w:val="20"/>
        </w:rPr>
      </w:pPr>
    </w:p>
    <w:p w14:paraId="24531D39" w14:textId="77777777" w:rsidR="00BD6CA1" w:rsidRPr="00667A35" w:rsidRDefault="00BD6CA1" w:rsidP="00667A35">
      <w:pPr>
        <w:pStyle w:val="Body"/>
        <w:pBdr>
          <w:top w:val="dotted" w:sz="4" w:space="0" w:color="000000"/>
          <w:bottom w:val="dotted" w:sz="4" w:space="0" w:color="000000"/>
        </w:pBdr>
        <w:shd w:val="clear" w:color="auto" w:fill="E7E6E6"/>
        <w:rPr>
          <w:rFonts w:asciiTheme="majorHAnsi" w:hAnsiTheme="majorHAnsi"/>
          <w:b/>
          <w:smallCaps/>
          <w:color w:val="002060"/>
          <w:spacing w:val="20"/>
          <w:sz w:val="24"/>
        </w:rPr>
      </w:pPr>
      <w:r w:rsidRPr="00667A35">
        <w:rPr>
          <w:rFonts w:asciiTheme="majorHAnsi" w:hAnsiTheme="majorHAnsi"/>
          <w:b/>
          <w:smallCaps/>
          <w:color w:val="002060"/>
          <w:spacing w:val="20"/>
          <w:sz w:val="24"/>
        </w:rPr>
        <w:t>Education</w:t>
      </w:r>
    </w:p>
    <w:p w14:paraId="2A9EACAC" w14:textId="4958A124" w:rsidR="00BD6CA1" w:rsidRDefault="00BD6CA1" w:rsidP="00BD6CA1">
      <w:pPr>
        <w:rPr>
          <w:ins w:id="9" w:author="tracey fox" w:date="2020-09-25T10:54:00Z"/>
          <w:rFonts w:asciiTheme="majorHAnsi" w:hAnsiTheme="majorHAnsi" w:cstheme="minorHAnsi"/>
          <w:smallCaps/>
          <w:color w:val="262626"/>
          <w:spacing w:val="10"/>
          <w:sz w:val="20"/>
          <w:szCs w:val="20"/>
        </w:rPr>
      </w:pPr>
    </w:p>
    <w:p w14:paraId="234FBDE7" w14:textId="09E3F5DC" w:rsidR="00BD6CA1" w:rsidRDefault="00BD6CA1" w:rsidP="00BD6CA1">
      <w:pPr>
        <w:rPr>
          <w:rFonts w:asciiTheme="majorHAnsi" w:hAnsiTheme="majorHAnsi" w:cstheme="minorHAnsi"/>
          <w:smallCaps/>
          <w:color w:val="262626"/>
          <w:spacing w:val="10"/>
          <w:sz w:val="20"/>
          <w:szCs w:val="20"/>
        </w:rPr>
      </w:pPr>
      <w:r w:rsidRPr="00667A35">
        <w:rPr>
          <w:rFonts w:asciiTheme="majorHAnsi" w:hAnsiTheme="majorHAnsi"/>
          <w:smallCaps/>
          <w:color w:val="262626"/>
          <w:spacing w:val="10"/>
          <w:sz w:val="20"/>
        </w:rPr>
        <w:t>University of Phoenix</w:t>
      </w:r>
    </w:p>
    <w:p w14:paraId="51979686" w14:textId="1A788434" w:rsidR="00BD6CA1" w:rsidRPr="00BD6CA1" w:rsidRDefault="00BD6CA1" w:rsidP="00BD6CA1">
      <w:pPr>
        <w:pStyle w:val="ListParagraph"/>
        <w:numPr>
          <w:ilvl w:val="0"/>
          <w:numId w:val="7"/>
        </w:numPr>
        <w:rPr>
          <w:rFonts w:asciiTheme="majorHAnsi" w:hAnsiTheme="majorHAnsi" w:cstheme="minorHAnsi"/>
          <w:b/>
          <w:bCs/>
          <w:smallCaps/>
          <w:color w:val="262626"/>
          <w:spacing w:val="10"/>
          <w:sz w:val="20"/>
          <w:szCs w:val="20"/>
        </w:rPr>
      </w:pPr>
      <w:r w:rsidRPr="00BD6CA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Master’s</w:t>
      </w:r>
      <w:r w:rsidRPr="00667A35">
        <w:rPr>
          <w:rFonts w:ascii="Calibri" w:hAnsi="Calibri"/>
          <w:b/>
          <w:color w:val="000000"/>
          <w:sz w:val="20"/>
        </w:rPr>
        <w:t xml:space="preserve"> in </w:t>
      </w:r>
      <w:r w:rsidRPr="00BD6CA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information studies</w:t>
      </w:r>
    </w:p>
    <w:p w14:paraId="13FE4604" w14:textId="60783D86" w:rsidR="00BD6CA1" w:rsidRPr="00667A35" w:rsidRDefault="00BD6CA1" w:rsidP="00667A35">
      <w:pPr>
        <w:pStyle w:val="ListParagraph"/>
        <w:numPr>
          <w:ilvl w:val="0"/>
          <w:numId w:val="7"/>
        </w:numPr>
        <w:rPr>
          <w:rFonts w:asciiTheme="majorHAnsi" w:hAnsiTheme="majorHAnsi"/>
          <w:b/>
          <w:smallCaps/>
          <w:color w:val="262626"/>
          <w:spacing w:val="10"/>
          <w:sz w:val="20"/>
        </w:rPr>
      </w:pPr>
      <w:r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Bachelor</w:t>
      </w:r>
      <w:r w:rsidRPr="00667A35">
        <w:rPr>
          <w:rFonts w:ascii="Calibri" w:hAnsi="Calibri"/>
          <w:b/>
          <w:color w:val="000000"/>
          <w:sz w:val="20"/>
        </w:rPr>
        <w:t xml:space="preserve"> of Arts and Science</w:t>
      </w:r>
    </w:p>
    <w:p w14:paraId="1F391C7A" w14:textId="50D179F8" w:rsidR="00BD6CA1" w:rsidRDefault="00BD6CA1" w:rsidP="00BD6CA1">
      <w:pPr>
        <w:rPr>
          <w:ins w:id="10" w:author="tracey fox" w:date="2020-09-25T10:54:00Z"/>
          <w:rFonts w:asciiTheme="majorHAnsi" w:hAnsiTheme="majorHAnsi" w:cstheme="minorHAnsi"/>
          <w:b/>
          <w:bCs/>
          <w:smallCaps/>
          <w:color w:val="262626"/>
          <w:spacing w:val="10"/>
          <w:sz w:val="20"/>
          <w:szCs w:val="20"/>
        </w:rPr>
      </w:pPr>
    </w:p>
    <w:p w14:paraId="0F4106F3" w14:textId="77777777" w:rsidR="00BD6CA1" w:rsidRPr="00BD6CA1" w:rsidRDefault="00BD6CA1" w:rsidP="00BD6CA1">
      <w:pPr>
        <w:rPr>
          <w:ins w:id="11" w:author="tracey fox" w:date="2020-09-25T10:54:00Z"/>
          <w:rFonts w:asciiTheme="majorHAnsi" w:hAnsiTheme="majorHAnsi" w:cstheme="minorHAnsi"/>
          <w:b/>
          <w:bCs/>
          <w:smallCaps/>
          <w:color w:val="262626"/>
          <w:spacing w:val="10"/>
          <w:sz w:val="20"/>
          <w:szCs w:val="20"/>
        </w:rPr>
      </w:pPr>
    </w:p>
    <w:p w14:paraId="28E87EC9" w14:textId="77777777" w:rsidR="00981D70" w:rsidRPr="00981D70" w:rsidRDefault="00981D70" w:rsidP="00981D70">
      <w:pPr>
        <w:rPr>
          <w:ins w:id="12" w:author="tracey fox" w:date="2020-09-25T10:54:00Z"/>
          <w:rFonts w:ascii="Calibri" w:eastAsia="Times New Roman" w:hAnsi="Calibri" w:cs="Times New Roman"/>
          <w:color w:val="000000"/>
          <w:sz w:val="20"/>
          <w:szCs w:val="20"/>
        </w:rPr>
      </w:pPr>
    </w:p>
    <w:p w14:paraId="13AD3616" w14:textId="77777777" w:rsidR="002449A8" w:rsidRDefault="002449A8" w:rsidP="002449A8">
      <w:pPr>
        <w:outlineLvl w:val="1"/>
        <w:rPr>
          <w:ins w:id="13" w:author="tracey fox" w:date="2020-09-25T10:54:00Z"/>
          <w:rFonts w:ascii="Helvetica Neue" w:eastAsia="Times New Roman" w:hAnsi="Helvetica Neue" w:cs="Times New Roman"/>
          <w:b/>
          <w:bCs/>
          <w:color w:val="6F6F6F"/>
          <w:sz w:val="36"/>
          <w:szCs w:val="36"/>
        </w:rPr>
      </w:pPr>
    </w:p>
    <w:p w14:paraId="42121464" w14:textId="09D84D4F" w:rsidR="00EB482B" w:rsidRPr="00BB7379" w:rsidRDefault="002961A4">
      <w:pPr>
        <w:rPr>
          <w:rFonts w:ascii="Helvetica Neue" w:eastAsia="Times New Roman" w:hAnsi="Helvetica Neue" w:cs="Times New Roman"/>
          <w:color w:val="2D2D2D"/>
        </w:rPr>
      </w:pPr>
      <w:ins w:id="14" w:author="tracey fox" w:date="2020-09-25T10:54:00Z">
        <w:r>
          <w:rPr>
            <w:rFonts w:ascii="Helvetica Neue" w:eastAsia="Times New Roman" w:hAnsi="Helvetica Neue" w:cs="Times New Roman"/>
            <w:color w:val="6F6F6F"/>
          </w:rPr>
          <w:t xml:space="preserve"> </w:t>
        </w:r>
      </w:ins>
    </w:p>
    <w:sectPr w:rsidR="00EB482B" w:rsidRPr="00BB7379" w:rsidSect="00667A35">
      <w:headerReference w:type="default" r:id="rId8"/>
      <w:footerReference w:type="default" r:id="rId9"/>
      <w:pgSz w:w="12240" w:h="15840"/>
      <w:pgMar w:top="1386" w:right="1800" w:bottom="1440" w:left="18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32FA35" w15:done="0"/>
  <w15:commentEx w15:paraId="2AF19F8C" w15:done="0"/>
  <w15:commentEx w15:paraId="0440DEC0" w15:done="0"/>
  <w15:commentEx w15:paraId="21669125" w15:done="0"/>
  <w15:commentEx w15:paraId="5EC30A5D" w15:done="0"/>
  <w15:commentEx w15:paraId="4E808B89" w15:done="0"/>
  <w15:commentEx w15:paraId="3B1768DE" w15:done="0"/>
  <w15:commentEx w15:paraId="7765D462" w15:done="0"/>
  <w15:commentEx w15:paraId="50C84D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84B7B" w16cex:dateUtc="2020-09-25T14:56:00Z"/>
  <w16cex:commentExtensible w16cex:durableId="23184B89" w16cex:dateUtc="2020-09-25T14:57:00Z"/>
  <w16cex:commentExtensible w16cex:durableId="23184BA4" w16cex:dateUtc="2020-09-25T14:57:00Z"/>
  <w16cex:commentExtensible w16cex:durableId="23184BC1" w16cex:dateUtc="2020-09-25T14:58:00Z"/>
  <w16cex:commentExtensible w16cex:durableId="23184BE8" w16cex:dateUtc="2020-09-25T14:58:00Z"/>
  <w16cex:commentExtensible w16cex:durableId="23184C20" w16cex:dateUtc="2020-09-25T14:59:00Z"/>
  <w16cex:commentExtensible w16cex:durableId="23184BF8" w16cex:dateUtc="2020-09-25T14:59:00Z"/>
  <w16cex:commentExtensible w16cex:durableId="23184C0F" w16cex:dateUtc="2020-09-25T14:59:00Z"/>
  <w16cex:commentExtensible w16cex:durableId="23184C5D" w16cex:dateUtc="2020-09-25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32FA35" w16cid:durableId="23184B7B"/>
  <w16cid:commentId w16cid:paraId="2AF19F8C" w16cid:durableId="23184B89"/>
  <w16cid:commentId w16cid:paraId="0440DEC0" w16cid:durableId="23184BA4"/>
  <w16cid:commentId w16cid:paraId="21669125" w16cid:durableId="23184BC1"/>
  <w16cid:commentId w16cid:paraId="5EC30A5D" w16cid:durableId="23184BE8"/>
  <w16cid:commentId w16cid:paraId="4E808B89" w16cid:durableId="23184C20"/>
  <w16cid:commentId w16cid:paraId="3B1768DE" w16cid:durableId="23184BF8"/>
  <w16cid:commentId w16cid:paraId="7765D462" w16cid:durableId="23184C0F"/>
  <w16cid:commentId w16cid:paraId="50C84D88" w16cid:durableId="23184C5D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3663C" w14:textId="77777777" w:rsidR="009C6B43" w:rsidRDefault="009C6B43" w:rsidP="00981D70">
      <w:r>
        <w:separator/>
      </w:r>
    </w:p>
  </w:endnote>
  <w:endnote w:type="continuationSeparator" w:id="0">
    <w:p w14:paraId="6ECDB228" w14:textId="77777777" w:rsidR="009C6B43" w:rsidRDefault="009C6B43" w:rsidP="00981D70">
      <w:r>
        <w:continuationSeparator/>
      </w:r>
    </w:p>
  </w:endnote>
  <w:endnote w:type="continuationNotice" w:id="1">
    <w:p w14:paraId="698EE9FE" w14:textId="77777777" w:rsidR="009C6B43" w:rsidRDefault="009C6B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Athelas Italic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9FD37" w14:textId="77777777" w:rsidR="009C6B43" w:rsidRDefault="009C6B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FFB68" w14:textId="77777777" w:rsidR="009C6B43" w:rsidRDefault="009C6B43" w:rsidP="00981D70">
      <w:r>
        <w:separator/>
      </w:r>
    </w:p>
  </w:footnote>
  <w:footnote w:type="continuationSeparator" w:id="0">
    <w:p w14:paraId="75DC13C4" w14:textId="77777777" w:rsidR="009C6B43" w:rsidRDefault="009C6B43" w:rsidP="00981D70">
      <w:r>
        <w:continuationSeparator/>
      </w:r>
    </w:p>
  </w:footnote>
  <w:footnote w:type="continuationNotice" w:id="1">
    <w:p w14:paraId="7092E1CF" w14:textId="77777777" w:rsidR="009C6B43" w:rsidRDefault="009C6B4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9B670B" w14:textId="77777777" w:rsidR="009C6B43" w:rsidRDefault="009C6B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D09CC"/>
    <w:multiLevelType w:val="multilevel"/>
    <w:tmpl w:val="310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46DF3"/>
    <w:multiLevelType w:val="hybridMultilevel"/>
    <w:tmpl w:val="C0F4D404"/>
    <w:lvl w:ilvl="0" w:tplc="C4B4B44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16B0C"/>
    <w:multiLevelType w:val="hybridMultilevel"/>
    <w:tmpl w:val="0344B47E"/>
    <w:lvl w:ilvl="0" w:tplc="C4B4B44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125A2"/>
    <w:multiLevelType w:val="hybridMultilevel"/>
    <w:tmpl w:val="E47E68A0"/>
    <w:lvl w:ilvl="0" w:tplc="C4B4B444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36DB7"/>
    <w:multiLevelType w:val="hybridMultilevel"/>
    <w:tmpl w:val="CBBA2EE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57B636B8"/>
    <w:multiLevelType w:val="hybridMultilevel"/>
    <w:tmpl w:val="EABCDB8A"/>
    <w:lvl w:ilvl="0" w:tplc="61C88A2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447A4"/>
    <w:multiLevelType w:val="multilevel"/>
    <w:tmpl w:val="34B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acey fox">
    <w15:presenceInfo w15:providerId="Windows Live" w15:userId="619b10d288d752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A8"/>
    <w:rsid w:val="00032D50"/>
    <w:rsid w:val="002449A8"/>
    <w:rsid w:val="002961A4"/>
    <w:rsid w:val="003A46D4"/>
    <w:rsid w:val="00667A35"/>
    <w:rsid w:val="006D7A0B"/>
    <w:rsid w:val="007548F6"/>
    <w:rsid w:val="007D31F4"/>
    <w:rsid w:val="007E15CA"/>
    <w:rsid w:val="007E7AB9"/>
    <w:rsid w:val="008A5F72"/>
    <w:rsid w:val="00981D70"/>
    <w:rsid w:val="009C6B43"/>
    <w:rsid w:val="00A25BE8"/>
    <w:rsid w:val="00B45CCC"/>
    <w:rsid w:val="00BB6769"/>
    <w:rsid w:val="00BB7379"/>
    <w:rsid w:val="00BD6CA1"/>
    <w:rsid w:val="00CA12CF"/>
    <w:rsid w:val="00E55197"/>
    <w:rsid w:val="00E85440"/>
    <w:rsid w:val="00EA2DB8"/>
    <w:rsid w:val="00EB482B"/>
    <w:rsid w:val="00F058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E2A6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9A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49A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9A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9A8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32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D70"/>
  </w:style>
  <w:style w:type="paragraph" w:styleId="Footer">
    <w:name w:val="footer"/>
    <w:basedOn w:val="Normal"/>
    <w:link w:val="FooterChar"/>
    <w:uiPriority w:val="99"/>
    <w:unhideWhenUsed/>
    <w:rsid w:val="00981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D70"/>
  </w:style>
  <w:style w:type="character" w:styleId="Hyperlink">
    <w:name w:val="Hyperlink"/>
    <w:uiPriority w:val="99"/>
    <w:unhideWhenUsed/>
    <w:rsid w:val="00981D70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1D7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81D70"/>
    <w:rPr>
      <w:rFonts w:eastAsiaTheme="minorHAnsi"/>
      <w:sz w:val="22"/>
      <w:szCs w:val="22"/>
    </w:rPr>
  </w:style>
  <w:style w:type="paragraph" w:customStyle="1" w:styleId="Body">
    <w:name w:val="Body"/>
    <w:rsid w:val="00981D70"/>
    <w:rPr>
      <w:rFonts w:ascii="Times New Roman" w:eastAsia="Arial Unicode MS" w:hAnsi="Times New Roman" w:cs="Arial Unicode MS"/>
      <w:color w:val="000000"/>
      <w:sz w:val="20"/>
      <w:szCs w:val="2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3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67A35"/>
  </w:style>
  <w:style w:type="character" w:styleId="CommentReference">
    <w:name w:val="annotation reference"/>
    <w:basedOn w:val="DefaultParagraphFont"/>
    <w:uiPriority w:val="99"/>
    <w:semiHidden/>
    <w:unhideWhenUsed/>
    <w:rsid w:val="00667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A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A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A35"/>
    <w:rPr>
      <w:b/>
      <w:bCs/>
      <w:sz w:val="20"/>
      <w:szCs w:val="20"/>
    </w:rPr>
  </w:style>
  <w:style w:type="paragraph" w:customStyle="1" w:styleId="FooterText">
    <w:name w:val="Footer Text"/>
    <w:basedOn w:val="Normal"/>
    <w:link w:val="FooterTextChar"/>
    <w:qFormat/>
    <w:rsid w:val="00667A35"/>
    <w:pPr>
      <w:spacing w:after="160" w:line="259" w:lineRule="auto"/>
    </w:pPr>
    <w:rPr>
      <w:rFonts w:asciiTheme="majorHAnsi" w:eastAsiaTheme="minorHAnsi" w:hAnsiTheme="majorHAnsi"/>
      <w:noProof/>
      <w:color w:val="000000" w:themeColor="text1"/>
      <w:sz w:val="18"/>
      <w:szCs w:val="22"/>
    </w:rPr>
  </w:style>
  <w:style w:type="character" w:customStyle="1" w:styleId="FooterTextChar">
    <w:name w:val="Footer Text Char"/>
    <w:basedOn w:val="DefaultParagraphFont"/>
    <w:link w:val="FooterText"/>
    <w:rsid w:val="00667A35"/>
    <w:rPr>
      <w:rFonts w:asciiTheme="majorHAnsi" w:eastAsiaTheme="minorHAnsi" w:hAnsiTheme="majorHAnsi"/>
      <w:noProof/>
      <w:color w:val="000000" w:themeColor="text1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C6B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9A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49A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9A8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9A8"/>
    <w:rPr>
      <w:rFonts w:ascii="Times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32D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D70"/>
  </w:style>
  <w:style w:type="paragraph" w:styleId="Footer">
    <w:name w:val="footer"/>
    <w:basedOn w:val="Normal"/>
    <w:link w:val="FooterChar"/>
    <w:uiPriority w:val="99"/>
    <w:unhideWhenUsed/>
    <w:rsid w:val="00981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D70"/>
  </w:style>
  <w:style w:type="character" w:styleId="Hyperlink">
    <w:name w:val="Hyperlink"/>
    <w:uiPriority w:val="99"/>
    <w:unhideWhenUsed/>
    <w:rsid w:val="00981D70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1D7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81D70"/>
    <w:rPr>
      <w:rFonts w:eastAsiaTheme="minorHAnsi"/>
      <w:sz w:val="22"/>
      <w:szCs w:val="22"/>
    </w:rPr>
  </w:style>
  <w:style w:type="paragraph" w:customStyle="1" w:styleId="Body">
    <w:name w:val="Body"/>
    <w:rsid w:val="00981D70"/>
    <w:rPr>
      <w:rFonts w:ascii="Times New Roman" w:eastAsia="Arial Unicode MS" w:hAnsi="Times New Roman" w:cs="Arial Unicode MS"/>
      <w:color w:val="000000"/>
      <w:sz w:val="20"/>
      <w:szCs w:val="2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3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3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67A35"/>
  </w:style>
  <w:style w:type="character" w:styleId="CommentReference">
    <w:name w:val="annotation reference"/>
    <w:basedOn w:val="DefaultParagraphFont"/>
    <w:uiPriority w:val="99"/>
    <w:semiHidden/>
    <w:unhideWhenUsed/>
    <w:rsid w:val="00667A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A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A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A35"/>
    <w:rPr>
      <w:b/>
      <w:bCs/>
      <w:sz w:val="20"/>
      <w:szCs w:val="20"/>
    </w:rPr>
  </w:style>
  <w:style w:type="paragraph" w:customStyle="1" w:styleId="FooterText">
    <w:name w:val="Footer Text"/>
    <w:basedOn w:val="Normal"/>
    <w:link w:val="FooterTextChar"/>
    <w:qFormat/>
    <w:rsid w:val="00667A35"/>
    <w:pPr>
      <w:spacing w:after="160" w:line="259" w:lineRule="auto"/>
    </w:pPr>
    <w:rPr>
      <w:rFonts w:asciiTheme="majorHAnsi" w:eastAsiaTheme="minorHAnsi" w:hAnsiTheme="majorHAnsi"/>
      <w:noProof/>
      <w:color w:val="000000" w:themeColor="text1"/>
      <w:sz w:val="18"/>
      <w:szCs w:val="22"/>
    </w:rPr>
  </w:style>
  <w:style w:type="character" w:customStyle="1" w:styleId="FooterTextChar">
    <w:name w:val="Footer Text Char"/>
    <w:basedOn w:val="DefaultParagraphFont"/>
    <w:link w:val="FooterText"/>
    <w:rsid w:val="00667A35"/>
    <w:rPr>
      <w:rFonts w:asciiTheme="majorHAnsi" w:eastAsiaTheme="minorHAnsi" w:hAnsiTheme="majorHAnsi"/>
      <w:noProof/>
      <w:color w:val="000000" w:themeColor="text1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C6B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3669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538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73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470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1972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79711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5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4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63791484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88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075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872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234632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</w:divsChild>
            </w:div>
            <w:div w:id="1932472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009210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2082289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6358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056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666832646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61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63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769420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754620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8611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785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122653980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1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426775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1392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953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836725372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3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698">
              <w:marLeft w:val="0"/>
              <w:marRight w:val="0"/>
              <w:marTop w:val="0"/>
              <w:marBottom w:val="0"/>
              <w:divBdr>
                <w:top w:val="single" w:sz="48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992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339509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</w:divsChild>
            </w:div>
            <w:div w:id="719675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835877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9929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4" w:space="0" w:color="auto"/>
                        <w:right w:val="single" w:sz="2" w:space="0" w:color="auto"/>
                      </w:divBdr>
                      <w:divsChild>
                        <w:div w:id="16424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22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48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8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5951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4" w:space="0" w:color="auto"/>
                        <w:right w:val="single" w:sz="2" w:space="0" w:color="auto"/>
                      </w:divBdr>
                      <w:divsChild>
                        <w:div w:id="13982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0518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48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6" Type="http://schemas.microsoft.com/office/2016/09/relationships/commentsIds" Target="commentsIds.xml"/><Relationship Id="rId17" Type="http://schemas.microsoft.com/office/2018/08/relationships/commentsExtensible" Target="commentsExtensi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79934A-947A-FF44-AFF2-569803E2B3E9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Anderson Computer Services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 Anderson</dc:creator>
  <cp:lastModifiedBy>Tyler  Anderson</cp:lastModifiedBy>
  <cp:revision>2</cp:revision>
  <dcterms:created xsi:type="dcterms:W3CDTF">2020-09-29T04:40:00Z</dcterms:created>
  <dcterms:modified xsi:type="dcterms:W3CDTF">2020-09-29T04:40:00Z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documentId_2942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RS_STAMP_ID">
    <vt:lpwstr>aOpxjGEKDQfrNagtZU5Qw3dGG9DToRbJKk8nVbAP</vt:lpwstr>
  </property>
</Properties>
</file>