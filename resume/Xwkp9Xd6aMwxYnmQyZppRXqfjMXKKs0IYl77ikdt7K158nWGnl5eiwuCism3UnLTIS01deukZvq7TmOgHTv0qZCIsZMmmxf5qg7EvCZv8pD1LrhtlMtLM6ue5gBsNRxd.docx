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B0F9" w14:textId="77777777" w:rsidR="00E421F6" w:rsidRPr="00402806" w:rsidRDefault="00385ACF" w:rsidP="00402806">
      <w:pPr>
        <w:pStyle w:val="NoSpacing"/>
        <w:jc w:val="center"/>
        <w:rPr>
          <w:rFonts w:cstheme="minorHAnsi"/>
          <w:b/>
          <w:sz w:val="44"/>
          <w:szCs w:val="44"/>
        </w:rPr>
      </w:pPr>
      <w:r w:rsidRPr="00402806">
        <w:rPr>
          <w:b/>
          <w:sz w:val="44"/>
          <w:szCs w:val="44"/>
        </w:rPr>
        <w:t>Daniel Jones</w:t>
      </w:r>
    </w:p>
    <w:p w14:paraId="36613BA4" w14:textId="535D6DD3" w:rsidR="00E421F6" w:rsidRPr="00AA1232" w:rsidRDefault="004D6CF9" w:rsidP="0020339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405, 31</w:t>
      </w:r>
      <w:r w:rsidRPr="004D6CF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Street, Bellingham, WA</w:t>
      </w:r>
      <w:r w:rsidR="00E421F6" w:rsidRPr="00AA1232">
        <w:rPr>
          <w:sz w:val="24"/>
          <w:szCs w:val="24"/>
        </w:rPr>
        <w:t>, 98225</w:t>
      </w:r>
    </w:p>
    <w:p w14:paraId="4B39CDBB" w14:textId="77777777" w:rsidR="00ED7C65" w:rsidRPr="00AA1232" w:rsidRDefault="003D44BC" w:rsidP="00203395">
      <w:pPr>
        <w:pStyle w:val="NoSpacing"/>
        <w:jc w:val="center"/>
        <w:rPr>
          <w:rStyle w:val="Hyperlink"/>
        </w:rPr>
      </w:pPr>
      <w:r w:rsidRPr="00AA1232">
        <w:rPr>
          <w:sz w:val="24"/>
          <w:szCs w:val="24"/>
        </w:rPr>
        <w:t>(360)</w:t>
      </w:r>
      <w:r w:rsidR="00385ACF" w:rsidRPr="00AA1232">
        <w:rPr>
          <w:sz w:val="24"/>
          <w:szCs w:val="24"/>
        </w:rPr>
        <w:t>320-3538</w:t>
      </w:r>
      <w:r w:rsidR="009112FF" w:rsidRPr="00AA1232">
        <w:rPr>
          <w:sz w:val="24"/>
          <w:szCs w:val="24"/>
        </w:rPr>
        <w:t xml:space="preserve"> </w:t>
      </w:r>
      <w:r w:rsidR="00AB1801" w:rsidRPr="00AA1232">
        <w:rPr>
          <w:sz w:val="24"/>
          <w:szCs w:val="24"/>
        </w:rPr>
        <w:t>~</w:t>
      </w:r>
      <w:r w:rsidR="00385ACF" w:rsidRPr="00AA1232">
        <w:rPr>
          <w:sz w:val="24"/>
          <w:szCs w:val="24"/>
        </w:rPr>
        <w:t xml:space="preserve"> </w:t>
      </w:r>
      <w:r w:rsidR="00ED7C65" w:rsidRPr="00AA1232">
        <w:rPr>
          <w:rFonts w:ascii="Calibri" w:hAnsi="Calibri" w:cs="Calibri"/>
          <w:sz w:val="24"/>
          <w:szCs w:val="24"/>
        </w:rPr>
        <w:t>jones_danielmd@outlook.com</w:t>
      </w:r>
    </w:p>
    <w:p w14:paraId="03965FE5" w14:textId="77777777" w:rsidR="00466D14" w:rsidRPr="00FA632D" w:rsidRDefault="00562A63" w:rsidP="00FA632D">
      <w:pPr>
        <w:pStyle w:val="NoSpacing"/>
        <w:rPr>
          <w:b/>
          <w:sz w:val="32"/>
          <w:szCs w:val="32"/>
          <w:u w:val="single"/>
        </w:rPr>
      </w:pPr>
      <w:r w:rsidRPr="00FA632D">
        <w:rPr>
          <w:b/>
          <w:sz w:val="32"/>
          <w:szCs w:val="32"/>
          <w:u w:val="single"/>
        </w:rPr>
        <w:t>Objective</w:t>
      </w:r>
    </w:p>
    <w:p w14:paraId="3AE98951" w14:textId="28EC0B5D" w:rsidR="00547A5E" w:rsidRPr="008B1017" w:rsidRDefault="00CA0A1C" w:rsidP="00466D14">
      <w:pPr>
        <w:pStyle w:val="NoSpacing"/>
        <w:rPr>
          <w:sz w:val="24"/>
          <w:szCs w:val="24"/>
        </w:rPr>
      </w:pPr>
      <w:r w:rsidRPr="00FA632D">
        <w:rPr>
          <w:sz w:val="24"/>
          <w:szCs w:val="24"/>
        </w:rPr>
        <w:t xml:space="preserve">To </w:t>
      </w:r>
      <w:r w:rsidR="00DE2E02">
        <w:rPr>
          <w:sz w:val="24"/>
          <w:szCs w:val="24"/>
        </w:rPr>
        <w:t xml:space="preserve">work with a team </w:t>
      </w:r>
      <w:r w:rsidR="008E7FDF">
        <w:rPr>
          <w:sz w:val="24"/>
          <w:szCs w:val="24"/>
        </w:rPr>
        <w:t xml:space="preserve">and being able to provide a quality service to the </w:t>
      </w:r>
      <w:proofErr w:type="gramStart"/>
      <w:r w:rsidR="008E7FDF">
        <w:rPr>
          <w:sz w:val="24"/>
          <w:szCs w:val="24"/>
        </w:rPr>
        <w:t>company</w:t>
      </w:r>
      <w:proofErr w:type="gramEnd"/>
      <w:r w:rsidR="00DE2E02">
        <w:rPr>
          <w:sz w:val="24"/>
          <w:szCs w:val="24"/>
        </w:rPr>
        <w:t xml:space="preserve"> </w:t>
      </w:r>
      <w:r w:rsidRPr="00FA632D">
        <w:rPr>
          <w:sz w:val="24"/>
          <w:szCs w:val="24"/>
        </w:rPr>
        <w:t xml:space="preserve"> </w:t>
      </w:r>
      <w:r w:rsidR="00E953CC" w:rsidRPr="00FA632D">
        <w:rPr>
          <w:sz w:val="24"/>
          <w:szCs w:val="24"/>
        </w:rPr>
        <w:t xml:space="preserve">  </w:t>
      </w:r>
      <w:r w:rsidR="00547A5E" w:rsidRPr="00FA632D">
        <w:rPr>
          <w:sz w:val="24"/>
          <w:szCs w:val="24"/>
        </w:rPr>
        <w:t xml:space="preserve"> </w:t>
      </w:r>
    </w:p>
    <w:p w14:paraId="2C45B9F3" w14:textId="77777777" w:rsidR="00ED7C65" w:rsidRPr="00D46D5A" w:rsidRDefault="000A62A9" w:rsidP="00E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u w:val="single"/>
        </w:rPr>
      </w:pPr>
      <w:r w:rsidRPr="00D46D5A">
        <w:rPr>
          <w:rFonts w:ascii="Calibri" w:hAnsi="Calibri" w:cs="Calibri"/>
          <w:b/>
          <w:sz w:val="32"/>
          <w:szCs w:val="32"/>
          <w:u w:val="single"/>
        </w:rPr>
        <w:t xml:space="preserve">Summary of </w:t>
      </w:r>
      <w:r w:rsidR="00ED7C65" w:rsidRPr="00D46D5A">
        <w:rPr>
          <w:rFonts w:ascii="Calibri" w:hAnsi="Calibri" w:cs="Calibri"/>
          <w:b/>
          <w:sz w:val="32"/>
          <w:szCs w:val="32"/>
          <w:u w:val="single"/>
        </w:rPr>
        <w:t>Skills</w:t>
      </w:r>
      <w:r w:rsidR="00E83BAF" w:rsidRPr="00D46D5A">
        <w:rPr>
          <w:rFonts w:ascii="Calibri" w:hAnsi="Calibri" w:cs="Calibri"/>
          <w:b/>
          <w:sz w:val="32"/>
          <w:szCs w:val="32"/>
          <w:u w:val="single"/>
        </w:rPr>
        <w:t xml:space="preserve"> &amp; Qualifications</w:t>
      </w:r>
    </w:p>
    <w:p w14:paraId="09FB6ABC" w14:textId="5C493F54" w:rsidR="003878E9" w:rsidRDefault="00D355BD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Working with Microsoft and Mac</w:t>
      </w:r>
      <w:r w:rsidR="009D4CC5">
        <w:rPr>
          <w:rFonts w:ascii="Calibri" w:hAnsi="Calibri" w:cs="Calibri"/>
          <w:sz w:val="24"/>
          <w:szCs w:val="24"/>
        </w:rPr>
        <w:t xml:space="preserve"> and Linux</w:t>
      </w:r>
      <w:r>
        <w:rPr>
          <w:rFonts w:ascii="Calibri" w:hAnsi="Calibri" w:cs="Calibri"/>
          <w:sz w:val="24"/>
          <w:szCs w:val="24"/>
        </w:rPr>
        <w:t xml:space="preserve"> software</w:t>
      </w:r>
      <w:r w:rsidR="009D4CC5">
        <w:rPr>
          <w:rFonts w:ascii="Calibri" w:hAnsi="Calibri" w:cs="Calibri"/>
          <w:sz w:val="24"/>
          <w:szCs w:val="24"/>
        </w:rPr>
        <w:t xml:space="preserve"> </w:t>
      </w:r>
      <w:r w:rsidR="00613410">
        <w:rPr>
          <w:rFonts w:ascii="Calibri" w:hAnsi="Calibri" w:cs="Calibri"/>
          <w:sz w:val="24"/>
          <w:szCs w:val="24"/>
        </w:rPr>
        <w:t xml:space="preserve">updates and </w:t>
      </w:r>
      <w:proofErr w:type="gramStart"/>
      <w:r w:rsidR="009D4CC5">
        <w:rPr>
          <w:rFonts w:ascii="Calibri" w:hAnsi="Calibri" w:cs="Calibri"/>
          <w:sz w:val="24"/>
          <w:szCs w:val="24"/>
        </w:rPr>
        <w:t>installs</w:t>
      </w:r>
      <w:proofErr w:type="gramEnd"/>
    </w:p>
    <w:p w14:paraId="79B36B0C" w14:textId="042D3483" w:rsidR="00D355BD" w:rsidRDefault="00D355BD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Troubleshooting issues</w:t>
      </w:r>
      <w:r w:rsidR="003B7063">
        <w:rPr>
          <w:rFonts w:ascii="Calibri" w:hAnsi="Calibri" w:cs="Calibri"/>
          <w:sz w:val="24"/>
          <w:szCs w:val="24"/>
        </w:rPr>
        <w:t xml:space="preserve"> and providing information on them</w:t>
      </w:r>
    </w:p>
    <w:p w14:paraId="55443099" w14:textId="19C84354" w:rsidR="003B7063" w:rsidRDefault="003B7063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Insuring</w:t>
      </w:r>
      <w:proofErr w:type="gramEnd"/>
      <w:r>
        <w:rPr>
          <w:rFonts w:ascii="Calibri" w:hAnsi="Calibri" w:cs="Calibri"/>
          <w:sz w:val="24"/>
          <w:szCs w:val="24"/>
        </w:rPr>
        <w:t xml:space="preserve"> that the hardware and software is up to date </w:t>
      </w:r>
    </w:p>
    <w:p w14:paraId="1CDDC9C1" w14:textId="676B4EA6" w:rsidR="00D355BD" w:rsidRDefault="003B7063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Working with Visio for network blueprints</w:t>
      </w:r>
    </w:p>
    <w:p w14:paraId="1AB528DF" w14:textId="6CFE236A" w:rsidR="003B7063" w:rsidRDefault="003B7063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Working with Active Directory, </w:t>
      </w:r>
      <w:r w:rsidR="00FE3207">
        <w:rPr>
          <w:rFonts w:ascii="Calibri" w:hAnsi="Calibri" w:cs="Calibri"/>
          <w:sz w:val="24"/>
          <w:szCs w:val="24"/>
        </w:rPr>
        <w:t>DNS, TCP/IP</w:t>
      </w:r>
    </w:p>
    <w:p w14:paraId="6CA190DE" w14:textId="3513C0B4" w:rsidR="008E7FDF" w:rsidRPr="0030223B" w:rsidRDefault="009D4CC5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Working with Virtual Machines </w:t>
      </w:r>
      <w:r w:rsidR="00873626">
        <w:rPr>
          <w:rFonts w:ascii="Calibri" w:hAnsi="Calibri" w:cs="Calibri"/>
          <w:sz w:val="24"/>
          <w:szCs w:val="24"/>
        </w:rPr>
        <w:t>and remote desktop</w:t>
      </w:r>
    </w:p>
    <w:p w14:paraId="0D3A5E67" w14:textId="77777777" w:rsidR="003878E9" w:rsidRPr="0030223B" w:rsidRDefault="006308EC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30223B">
        <w:rPr>
          <w:rFonts w:ascii="Calibri" w:hAnsi="Calibri" w:cs="Calibri"/>
          <w:sz w:val="24"/>
          <w:szCs w:val="24"/>
        </w:rPr>
        <w:t>S</w:t>
      </w:r>
      <w:r w:rsidR="0099525E" w:rsidRPr="0030223B">
        <w:rPr>
          <w:rFonts w:ascii="Calibri" w:hAnsi="Calibri" w:cs="Calibri"/>
          <w:sz w:val="24"/>
          <w:szCs w:val="24"/>
        </w:rPr>
        <w:t>killed in customer service, communications</w:t>
      </w:r>
      <w:r w:rsidR="003878E9" w:rsidRPr="0030223B">
        <w:rPr>
          <w:rFonts w:ascii="Calibri" w:hAnsi="Calibri" w:cs="Calibri"/>
          <w:sz w:val="24"/>
          <w:szCs w:val="24"/>
        </w:rPr>
        <w:t>, and networking</w:t>
      </w:r>
    </w:p>
    <w:p w14:paraId="1344606D" w14:textId="782CA111" w:rsidR="00ED7C65" w:rsidRPr="0030223B" w:rsidRDefault="000860D8" w:rsidP="003878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Working with servers</w:t>
      </w:r>
      <w:r w:rsidR="00132BFB">
        <w:rPr>
          <w:rFonts w:ascii="Calibri" w:hAnsi="Calibri" w:cs="Calibri"/>
          <w:sz w:val="24"/>
          <w:szCs w:val="24"/>
        </w:rPr>
        <w:t xml:space="preserve">, network switches, routers </w:t>
      </w:r>
    </w:p>
    <w:p w14:paraId="4133E241" w14:textId="77777777" w:rsidR="00A23A6E" w:rsidRPr="00D46D5A" w:rsidRDefault="00937B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u w:val="single"/>
        </w:rPr>
      </w:pPr>
      <w:r w:rsidRPr="00D46D5A">
        <w:rPr>
          <w:rFonts w:ascii="Calibri" w:hAnsi="Calibri" w:cs="Calibri"/>
          <w:b/>
          <w:sz w:val="32"/>
          <w:szCs w:val="32"/>
          <w:u w:val="single"/>
        </w:rPr>
        <w:t>Education</w:t>
      </w:r>
    </w:p>
    <w:p w14:paraId="7E7BBB57" w14:textId="77777777" w:rsidR="0099525E" w:rsidRPr="005D2AA1" w:rsidRDefault="00937B9B" w:rsidP="005D2AA1">
      <w:pPr>
        <w:pStyle w:val="NoSpacing"/>
        <w:rPr>
          <w:sz w:val="24"/>
          <w:szCs w:val="24"/>
        </w:rPr>
      </w:pPr>
      <w:r w:rsidRPr="005D2AA1">
        <w:rPr>
          <w:sz w:val="24"/>
          <w:szCs w:val="24"/>
        </w:rPr>
        <w:t>Oak Harbor High Sch</w:t>
      </w:r>
      <w:r w:rsidR="0099525E" w:rsidRPr="005D2AA1">
        <w:rPr>
          <w:sz w:val="24"/>
          <w:szCs w:val="24"/>
        </w:rPr>
        <w:t xml:space="preserve">ool, </w:t>
      </w:r>
      <w:r w:rsidR="009E5635" w:rsidRPr="005D2AA1">
        <w:rPr>
          <w:sz w:val="24"/>
          <w:szCs w:val="24"/>
        </w:rPr>
        <w:t>Oak Harbor, WA</w:t>
      </w:r>
      <w:r w:rsidR="00626E45" w:rsidRPr="005D2AA1">
        <w:rPr>
          <w:sz w:val="24"/>
          <w:szCs w:val="24"/>
        </w:rPr>
        <w:t xml:space="preserve"> </w:t>
      </w:r>
    </w:p>
    <w:p w14:paraId="6BCEEFBD" w14:textId="77777777" w:rsidR="0030223B" w:rsidRPr="005D2AA1" w:rsidRDefault="00922EBB" w:rsidP="005D2AA1">
      <w:pPr>
        <w:pStyle w:val="NoSpacing"/>
        <w:rPr>
          <w:sz w:val="24"/>
          <w:szCs w:val="24"/>
        </w:rPr>
      </w:pPr>
      <w:r w:rsidRPr="005D2AA1">
        <w:rPr>
          <w:sz w:val="24"/>
          <w:szCs w:val="24"/>
        </w:rPr>
        <w:t>Diploma</w:t>
      </w:r>
      <w:r w:rsidR="002F29F5">
        <w:rPr>
          <w:sz w:val="24"/>
          <w:szCs w:val="24"/>
        </w:rPr>
        <w:t xml:space="preserve"> </w:t>
      </w:r>
      <w:r w:rsidR="002F29F5" w:rsidRPr="002F29F5">
        <w:rPr>
          <w:sz w:val="24"/>
          <w:szCs w:val="24"/>
        </w:rPr>
        <w:t>(2013)</w:t>
      </w:r>
    </w:p>
    <w:p w14:paraId="7CD01EAA" w14:textId="77777777" w:rsidR="005F0BE0" w:rsidRPr="005D2AA1" w:rsidRDefault="005F0BE0" w:rsidP="005D2AA1">
      <w:pPr>
        <w:pStyle w:val="NoSpacing"/>
        <w:rPr>
          <w:sz w:val="24"/>
          <w:szCs w:val="24"/>
        </w:rPr>
      </w:pPr>
    </w:p>
    <w:p w14:paraId="57356D72" w14:textId="77777777" w:rsidR="0070670C" w:rsidRPr="005D2AA1" w:rsidRDefault="0099525E" w:rsidP="005D2AA1">
      <w:pPr>
        <w:pStyle w:val="NoSpacing"/>
        <w:rPr>
          <w:sz w:val="24"/>
          <w:szCs w:val="24"/>
        </w:rPr>
      </w:pPr>
      <w:r w:rsidRPr="005D2AA1">
        <w:rPr>
          <w:sz w:val="24"/>
          <w:szCs w:val="24"/>
        </w:rPr>
        <w:t>Skagit Valley College</w:t>
      </w:r>
      <w:r w:rsidR="00ED400C" w:rsidRPr="005D2AA1">
        <w:rPr>
          <w:sz w:val="24"/>
          <w:szCs w:val="24"/>
        </w:rPr>
        <w:t xml:space="preserve">, </w:t>
      </w:r>
      <w:r w:rsidR="009E5635" w:rsidRPr="005D2AA1">
        <w:rPr>
          <w:sz w:val="24"/>
          <w:szCs w:val="24"/>
        </w:rPr>
        <w:t>Oak Harbor, WA</w:t>
      </w:r>
    </w:p>
    <w:p w14:paraId="37B49AD6" w14:textId="77777777" w:rsidR="00ED400C" w:rsidRPr="005D2AA1" w:rsidRDefault="00104F51" w:rsidP="005D2AA1">
      <w:pPr>
        <w:pStyle w:val="NoSpacing"/>
        <w:rPr>
          <w:sz w:val="24"/>
          <w:szCs w:val="24"/>
        </w:rPr>
      </w:pPr>
      <w:r w:rsidRPr="005D2AA1">
        <w:rPr>
          <w:sz w:val="24"/>
          <w:szCs w:val="24"/>
        </w:rPr>
        <w:t>Associate in Web Design</w:t>
      </w:r>
      <w:r w:rsidR="00930C57">
        <w:rPr>
          <w:sz w:val="24"/>
          <w:szCs w:val="24"/>
        </w:rPr>
        <w:t xml:space="preserve"> (2013-2016)</w:t>
      </w:r>
      <w:r w:rsidR="008F7726" w:rsidRPr="005D2AA1">
        <w:rPr>
          <w:sz w:val="24"/>
          <w:szCs w:val="24"/>
        </w:rPr>
        <w:t xml:space="preserve"> </w:t>
      </w:r>
    </w:p>
    <w:p w14:paraId="26A4D737" w14:textId="77777777" w:rsidR="005F0BE0" w:rsidRPr="005D2AA1" w:rsidRDefault="005F0BE0" w:rsidP="005D2AA1">
      <w:pPr>
        <w:pStyle w:val="NoSpacing"/>
        <w:rPr>
          <w:sz w:val="24"/>
          <w:szCs w:val="24"/>
        </w:rPr>
      </w:pPr>
    </w:p>
    <w:p w14:paraId="1CE119CC" w14:textId="77777777" w:rsidR="0026481E" w:rsidRPr="005D2AA1" w:rsidRDefault="00281853" w:rsidP="005D2AA1">
      <w:pPr>
        <w:pStyle w:val="NoSpacing"/>
        <w:rPr>
          <w:sz w:val="24"/>
          <w:szCs w:val="24"/>
        </w:rPr>
      </w:pPr>
      <w:r w:rsidRPr="005D2AA1">
        <w:rPr>
          <w:sz w:val="24"/>
          <w:szCs w:val="24"/>
        </w:rPr>
        <w:t>Bellingham Technical</w:t>
      </w:r>
      <w:r w:rsidR="00E421F6" w:rsidRPr="005D2AA1">
        <w:rPr>
          <w:sz w:val="24"/>
          <w:szCs w:val="24"/>
        </w:rPr>
        <w:t xml:space="preserve"> College</w:t>
      </w:r>
      <w:r w:rsidR="00CE4FCC" w:rsidRPr="005D2AA1">
        <w:rPr>
          <w:sz w:val="24"/>
          <w:szCs w:val="24"/>
        </w:rPr>
        <w:t>,</w:t>
      </w:r>
      <w:r w:rsidR="00E421F6" w:rsidRPr="005D2AA1">
        <w:rPr>
          <w:sz w:val="24"/>
          <w:szCs w:val="24"/>
        </w:rPr>
        <w:t xml:space="preserve"> Bellingham, WA </w:t>
      </w:r>
    </w:p>
    <w:p w14:paraId="02A75F29" w14:textId="17F1F8A6" w:rsidR="00A23A6E" w:rsidRPr="005D2AA1" w:rsidRDefault="0080791C" w:rsidP="005D2A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Computer </w:t>
      </w:r>
      <w:r w:rsidR="00370FD2">
        <w:rPr>
          <w:sz w:val="24"/>
          <w:szCs w:val="24"/>
        </w:rPr>
        <w:t>Management Degree (</w:t>
      </w:r>
      <w:r w:rsidR="007D7864">
        <w:rPr>
          <w:sz w:val="24"/>
          <w:szCs w:val="24"/>
        </w:rPr>
        <w:t>2018-</w:t>
      </w:r>
      <w:r w:rsidR="00370FD2">
        <w:rPr>
          <w:sz w:val="24"/>
          <w:szCs w:val="24"/>
        </w:rPr>
        <w:t>2020)</w:t>
      </w:r>
    </w:p>
    <w:p w14:paraId="69FA5646" w14:textId="77777777" w:rsidR="00A23A6E" w:rsidRDefault="00A23A6E" w:rsidP="00A23A6E">
      <w:pPr>
        <w:pStyle w:val="NoSpacing"/>
      </w:pPr>
    </w:p>
    <w:p w14:paraId="43CCA5FB" w14:textId="2182CFDC" w:rsidR="00ED7C65" w:rsidRDefault="00ED7C65" w:rsidP="00A23A6E">
      <w:pPr>
        <w:pStyle w:val="NoSpacing"/>
        <w:rPr>
          <w:rFonts w:ascii="Calibri" w:hAnsi="Calibri" w:cs="Calibri"/>
          <w:b/>
          <w:sz w:val="32"/>
          <w:szCs w:val="32"/>
          <w:u w:val="single"/>
        </w:rPr>
      </w:pPr>
      <w:r w:rsidRPr="00D46D5A">
        <w:rPr>
          <w:rFonts w:ascii="Calibri" w:hAnsi="Calibri" w:cs="Calibri"/>
          <w:b/>
          <w:sz w:val="32"/>
          <w:szCs w:val="32"/>
          <w:u w:val="single"/>
        </w:rPr>
        <w:t>Work History</w:t>
      </w:r>
    </w:p>
    <w:p w14:paraId="326CE119" w14:textId="0A531F1A" w:rsidR="00CB12ED" w:rsidRDefault="00CB12ED" w:rsidP="00A23A6E">
      <w:pPr>
        <w:pStyle w:val="NoSpacing"/>
        <w:rPr>
          <w:sz w:val="24"/>
          <w:szCs w:val="24"/>
        </w:rPr>
      </w:pPr>
      <w:r w:rsidRPr="00CB12ED">
        <w:rPr>
          <w:b/>
          <w:bCs/>
          <w:sz w:val="24"/>
          <w:szCs w:val="24"/>
        </w:rPr>
        <w:t>Hospitality: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Four Points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Sheraton, 714 Lakeway Dr, Bellingham, WA (Current)</w:t>
      </w:r>
    </w:p>
    <w:p w14:paraId="31DCEFA1" w14:textId="1CA7FD92" w:rsidR="00CB12ED" w:rsidRDefault="00CB12ED" w:rsidP="00CB12E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Night Audit</w:t>
      </w:r>
    </w:p>
    <w:p w14:paraId="73B78288" w14:textId="2C2EA1C8" w:rsidR="00CB12ED" w:rsidRPr="00CB12ED" w:rsidRDefault="00CB12ED" w:rsidP="00CB12E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Working with Excel </w:t>
      </w:r>
    </w:p>
    <w:p w14:paraId="1D0863E7" w14:textId="517DC3E8" w:rsidR="00A23A6E" w:rsidRPr="000E31FE" w:rsidRDefault="00A23A6E" w:rsidP="00A23A6E">
      <w:pPr>
        <w:pStyle w:val="NoSpacing"/>
        <w:rPr>
          <w:sz w:val="24"/>
          <w:szCs w:val="24"/>
        </w:rPr>
      </w:pPr>
      <w:r w:rsidRPr="00A23A6E">
        <w:rPr>
          <w:b/>
          <w:sz w:val="24"/>
          <w:szCs w:val="24"/>
        </w:rPr>
        <w:t>Securit</w:t>
      </w:r>
      <w:r w:rsidR="003D15D9">
        <w:rPr>
          <w:b/>
          <w:sz w:val="24"/>
          <w:szCs w:val="24"/>
        </w:rPr>
        <w:t>y</w:t>
      </w:r>
      <w:r w:rsidRPr="00A23A6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612210" w:rsidRPr="000E31FE">
        <w:rPr>
          <w:sz w:val="24"/>
          <w:szCs w:val="24"/>
        </w:rPr>
        <w:t xml:space="preserve">Security Guard: </w:t>
      </w:r>
      <w:r w:rsidR="00ED7C65" w:rsidRPr="000E31FE">
        <w:rPr>
          <w:sz w:val="24"/>
          <w:szCs w:val="24"/>
        </w:rPr>
        <w:t>Securitas Security Services</w:t>
      </w:r>
      <w:r w:rsidRPr="000E31FE">
        <w:rPr>
          <w:sz w:val="24"/>
          <w:szCs w:val="24"/>
        </w:rPr>
        <w:t>, Bellevue, WA</w:t>
      </w:r>
      <w:r w:rsidR="00583D0C" w:rsidRPr="000E31FE">
        <w:rPr>
          <w:sz w:val="24"/>
          <w:szCs w:val="24"/>
        </w:rPr>
        <w:t xml:space="preserve"> (</w:t>
      </w:r>
      <w:r w:rsidR="00F02CCF" w:rsidRPr="000E31FE">
        <w:rPr>
          <w:sz w:val="24"/>
          <w:szCs w:val="24"/>
        </w:rPr>
        <w:t>January-</w:t>
      </w:r>
      <w:r w:rsidR="00D56773">
        <w:rPr>
          <w:sz w:val="24"/>
          <w:szCs w:val="24"/>
        </w:rPr>
        <w:t>April</w:t>
      </w:r>
      <w:r w:rsidR="00A64434">
        <w:rPr>
          <w:sz w:val="24"/>
          <w:szCs w:val="24"/>
        </w:rPr>
        <w:t xml:space="preserve"> 201</w:t>
      </w:r>
      <w:r w:rsidR="0080791C">
        <w:rPr>
          <w:sz w:val="24"/>
          <w:szCs w:val="24"/>
        </w:rPr>
        <w:t>8</w:t>
      </w:r>
      <w:r w:rsidR="00583D0C" w:rsidRPr="000E31FE">
        <w:rPr>
          <w:sz w:val="24"/>
          <w:szCs w:val="24"/>
        </w:rPr>
        <w:t>)</w:t>
      </w:r>
      <w:r w:rsidRPr="000E31FE">
        <w:rPr>
          <w:sz w:val="24"/>
          <w:szCs w:val="24"/>
        </w:rPr>
        <w:t xml:space="preserve">  </w:t>
      </w:r>
    </w:p>
    <w:p w14:paraId="65ED66F6" w14:textId="77777777" w:rsidR="00A23A6E" w:rsidRPr="000E31FE" w:rsidRDefault="00FF6946" w:rsidP="00A23A6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 xml:space="preserve">Working patrols </w:t>
      </w:r>
      <w:r w:rsidR="00745F6F" w:rsidRPr="000E31FE">
        <w:rPr>
          <w:sz w:val="24"/>
          <w:szCs w:val="24"/>
        </w:rPr>
        <w:t xml:space="preserve">on </w:t>
      </w:r>
      <w:r w:rsidR="00B44B5E" w:rsidRPr="000E31FE">
        <w:rPr>
          <w:sz w:val="24"/>
          <w:szCs w:val="24"/>
        </w:rPr>
        <w:t xml:space="preserve">a mill for </w:t>
      </w:r>
      <w:proofErr w:type="gramStart"/>
      <w:r w:rsidRPr="000E31FE">
        <w:rPr>
          <w:sz w:val="24"/>
          <w:szCs w:val="24"/>
        </w:rPr>
        <w:t>8-10 hour</w:t>
      </w:r>
      <w:proofErr w:type="gramEnd"/>
      <w:r w:rsidRPr="000E31FE">
        <w:rPr>
          <w:sz w:val="24"/>
          <w:szCs w:val="24"/>
        </w:rPr>
        <w:t xml:space="preserve"> shifts</w:t>
      </w:r>
    </w:p>
    <w:p w14:paraId="5F93E799" w14:textId="77777777" w:rsidR="00FF6946" w:rsidRPr="000E31FE" w:rsidRDefault="00B44B5E" w:rsidP="00A23A6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 xml:space="preserve">Working independently </w:t>
      </w:r>
    </w:p>
    <w:p w14:paraId="4828B891" w14:textId="4323B98C" w:rsidR="00ED7C65" w:rsidRPr="000E31FE" w:rsidRDefault="00ED7C65" w:rsidP="00A23A6E">
      <w:pPr>
        <w:pStyle w:val="NoSpacing"/>
        <w:rPr>
          <w:sz w:val="24"/>
          <w:szCs w:val="24"/>
        </w:rPr>
      </w:pPr>
      <w:r w:rsidRPr="00EE68B3">
        <w:rPr>
          <w:b/>
          <w:bCs/>
          <w:sz w:val="24"/>
          <w:szCs w:val="24"/>
        </w:rPr>
        <w:t xml:space="preserve">Pacific </w:t>
      </w:r>
      <w:r w:rsidR="00A23A6E" w:rsidRPr="00EE68B3">
        <w:rPr>
          <w:b/>
          <w:bCs/>
          <w:sz w:val="24"/>
          <w:szCs w:val="24"/>
        </w:rPr>
        <w:t>Security</w:t>
      </w:r>
      <w:r w:rsidR="00AE1B90" w:rsidRPr="00AE1B90">
        <w:rPr>
          <w:sz w:val="24"/>
          <w:szCs w:val="24"/>
        </w:rPr>
        <w:t>:</w:t>
      </w:r>
      <w:r w:rsidR="00A23A6E" w:rsidRPr="000E31FE">
        <w:rPr>
          <w:sz w:val="24"/>
          <w:szCs w:val="24"/>
        </w:rPr>
        <w:t xml:space="preserve"> </w:t>
      </w:r>
      <w:r w:rsidRPr="000E31FE">
        <w:rPr>
          <w:sz w:val="24"/>
          <w:szCs w:val="24"/>
        </w:rPr>
        <w:t>Bellingham, WA. 98225</w:t>
      </w:r>
      <w:r w:rsidR="00A23A6E" w:rsidRPr="000E31FE">
        <w:rPr>
          <w:sz w:val="24"/>
          <w:szCs w:val="24"/>
        </w:rPr>
        <w:t xml:space="preserve"> </w:t>
      </w:r>
      <w:r w:rsidR="00F02CCF" w:rsidRPr="000E31FE">
        <w:rPr>
          <w:sz w:val="24"/>
          <w:szCs w:val="24"/>
        </w:rPr>
        <w:t>(June 2015-</w:t>
      </w:r>
      <w:r w:rsidR="001C3A05" w:rsidRPr="000E31FE">
        <w:rPr>
          <w:sz w:val="24"/>
          <w:szCs w:val="24"/>
        </w:rPr>
        <w:t>January 2017</w:t>
      </w:r>
      <w:r w:rsidR="00AE1B90">
        <w:rPr>
          <w:sz w:val="24"/>
          <w:szCs w:val="24"/>
        </w:rPr>
        <w:t xml:space="preserve"> rehired</w:t>
      </w:r>
      <w:r w:rsidR="00421D52">
        <w:rPr>
          <w:sz w:val="24"/>
          <w:szCs w:val="24"/>
        </w:rPr>
        <w:t xml:space="preserve"> Summer 2019</w:t>
      </w:r>
      <w:r w:rsidR="00A23A6E" w:rsidRPr="000E31FE">
        <w:rPr>
          <w:sz w:val="24"/>
          <w:szCs w:val="24"/>
        </w:rPr>
        <w:t>)</w:t>
      </w:r>
    </w:p>
    <w:p w14:paraId="5D3D604D" w14:textId="77777777" w:rsidR="00A23A6E" w:rsidRPr="000E31FE" w:rsidRDefault="006B1734" w:rsidP="00A23A6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>Worked in patrolling the port of Bellingham</w:t>
      </w:r>
      <w:r w:rsidR="00835EF5" w:rsidRPr="000E31FE">
        <w:rPr>
          <w:sz w:val="24"/>
          <w:szCs w:val="24"/>
        </w:rPr>
        <w:t xml:space="preserve"> </w:t>
      </w:r>
    </w:p>
    <w:p w14:paraId="16A44AB5" w14:textId="77777777" w:rsidR="00CE695D" w:rsidRPr="000E31FE" w:rsidRDefault="009265D5" w:rsidP="00CE695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>Creating a safe environment for the staff</w:t>
      </w:r>
    </w:p>
    <w:p w14:paraId="37D2C856" w14:textId="053148B8" w:rsidR="00ED7C65" w:rsidRPr="000E31FE" w:rsidRDefault="00ED7C65" w:rsidP="00A23A6E">
      <w:pPr>
        <w:pStyle w:val="NoSpacing"/>
        <w:rPr>
          <w:sz w:val="24"/>
          <w:szCs w:val="24"/>
        </w:rPr>
      </w:pPr>
      <w:r w:rsidRPr="000E31FE">
        <w:rPr>
          <w:b/>
          <w:sz w:val="24"/>
          <w:szCs w:val="24"/>
        </w:rPr>
        <w:t>Internship:</w:t>
      </w:r>
      <w:r w:rsidR="00A23A6E" w:rsidRPr="000E31FE">
        <w:rPr>
          <w:sz w:val="24"/>
          <w:szCs w:val="24"/>
        </w:rPr>
        <w:t xml:space="preserve"> The Whatcom Dream, </w:t>
      </w:r>
      <w:r w:rsidRPr="000E31FE">
        <w:rPr>
          <w:sz w:val="24"/>
          <w:szCs w:val="24"/>
        </w:rPr>
        <w:t>Bellingham WA, 98229</w:t>
      </w:r>
      <w:r w:rsidR="00F02CCF" w:rsidRPr="000E31FE">
        <w:rPr>
          <w:sz w:val="24"/>
          <w:szCs w:val="24"/>
        </w:rPr>
        <w:t xml:space="preserve"> </w:t>
      </w:r>
      <w:r w:rsidR="00A23A6E" w:rsidRPr="000E31FE">
        <w:rPr>
          <w:sz w:val="24"/>
          <w:szCs w:val="24"/>
        </w:rPr>
        <w:t>(</w:t>
      </w:r>
      <w:r w:rsidR="00B340A0" w:rsidRPr="000E31FE">
        <w:rPr>
          <w:sz w:val="24"/>
          <w:szCs w:val="24"/>
        </w:rPr>
        <w:t xml:space="preserve">June </w:t>
      </w:r>
      <w:r w:rsidR="00A23A6E" w:rsidRPr="000E31FE">
        <w:rPr>
          <w:sz w:val="24"/>
          <w:szCs w:val="24"/>
        </w:rPr>
        <w:t>2016)</w:t>
      </w:r>
    </w:p>
    <w:p w14:paraId="2C5C6921" w14:textId="77777777" w:rsidR="00A23A6E" w:rsidRPr="000E31FE" w:rsidRDefault="00CE695D" w:rsidP="00A23A6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 xml:space="preserve">Designing posters </w:t>
      </w:r>
    </w:p>
    <w:p w14:paraId="7039E151" w14:textId="523D2008" w:rsidR="00CE695D" w:rsidRDefault="00CE695D" w:rsidP="00AC44AF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0E31FE">
        <w:rPr>
          <w:sz w:val="24"/>
          <w:szCs w:val="24"/>
        </w:rPr>
        <w:t>Creating animation through Photoshop</w:t>
      </w:r>
    </w:p>
    <w:p w14:paraId="0E02A4D8" w14:textId="71A43059" w:rsidR="00183529" w:rsidRDefault="00EE68B3" w:rsidP="0018352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Remote</w:t>
      </w:r>
      <w:r w:rsidR="00183529">
        <w:rPr>
          <w:b/>
          <w:bCs/>
          <w:sz w:val="24"/>
          <w:szCs w:val="24"/>
        </w:rPr>
        <w:t xml:space="preserve"> </w:t>
      </w:r>
      <w:r w:rsidR="00183529" w:rsidRPr="00183529">
        <w:rPr>
          <w:b/>
          <w:bCs/>
          <w:sz w:val="24"/>
          <w:szCs w:val="24"/>
        </w:rPr>
        <w:t>Internship</w:t>
      </w:r>
      <w:r w:rsidR="00183529">
        <w:rPr>
          <w:b/>
          <w:bCs/>
          <w:sz w:val="24"/>
          <w:szCs w:val="24"/>
        </w:rPr>
        <w:t xml:space="preserve">: </w:t>
      </w:r>
      <w:r w:rsidR="00183529">
        <w:rPr>
          <w:sz w:val="24"/>
          <w:szCs w:val="24"/>
        </w:rPr>
        <w:t>Remote internship</w:t>
      </w:r>
      <w:r w:rsidR="00987747">
        <w:rPr>
          <w:sz w:val="24"/>
          <w:szCs w:val="24"/>
        </w:rPr>
        <w:t xml:space="preserve"> Bellingham, WA 98225(July-August 2020)</w:t>
      </w:r>
    </w:p>
    <w:p w14:paraId="539D6A88" w14:textId="13C07FEA" w:rsidR="00183529" w:rsidRDefault="00183529" w:rsidP="0018352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Designed website in AWS server</w:t>
      </w:r>
    </w:p>
    <w:p w14:paraId="6B9EC489" w14:textId="5AF802FB" w:rsidR="00183529" w:rsidRDefault="00183529" w:rsidP="0018352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Added content </w:t>
      </w:r>
    </w:p>
    <w:p w14:paraId="40FE0FE2" w14:textId="2C537FDC" w:rsidR="00183529" w:rsidRPr="00183529" w:rsidRDefault="00183529" w:rsidP="00183529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Uploaded documents using S3</w:t>
      </w:r>
      <w:r w:rsidR="00987747">
        <w:rPr>
          <w:sz w:val="24"/>
          <w:szCs w:val="24"/>
        </w:rPr>
        <w:t xml:space="preserve"> </w:t>
      </w:r>
    </w:p>
    <w:p w14:paraId="7785C174" w14:textId="77777777" w:rsidR="00BC261B" w:rsidRPr="000E31FE" w:rsidRDefault="00ED7C65" w:rsidP="00583D0C">
      <w:pPr>
        <w:pStyle w:val="NoSpacing"/>
        <w:rPr>
          <w:sz w:val="24"/>
          <w:szCs w:val="24"/>
        </w:rPr>
      </w:pPr>
      <w:r w:rsidRPr="000E31FE">
        <w:rPr>
          <w:b/>
          <w:sz w:val="24"/>
          <w:szCs w:val="24"/>
        </w:rPr>
        <w:t>Server:</w:t>
      </w:r>
      <w:r w:rsidRPr="000E31FE">
        <w:rPr>
          <w:sz w:val="24"/>
          <w:szCs w:val="24"/>
        </w:rPr>
        <w:t xml:space="preserve"> Jack in the Box. </w:t>
      </w:r>
      <w:r w:rsidR="00583D0C" w:rsidRPr="000E31FE">
        <w:rPr>
          <w:sz w:val="24"/>
          <w:szCs w:val="24"/>
        </w:rPr>
        <w:t>Anacortes, WA.</w:t>
      </w:r>
      <w:r w:rsidR="00F02CCF" w:rsidRPr="000E31FE">
        <w:rPr>
          <w:sz w:val="24"/>
          <w:szCs w:val="24"/>
        </w:rPr>
        <w:t xml:space="preserve"> (March 2014-May </w:t>
      </w:r>
      <w:r w:rsidR="00583D0C" w:rsidRPr="000E31FE">
        <w:rPr>
          <w:sz w:val="24"/>
          <w:szCs w:val="24"/>
        </w:rPr>
        <w:t>2015)</w:t>
      </w:r>
    </w:p>
    <w:p w14:paraId="615B8808" w14:textId="77777777" w:rsidR="00835EF5" w:rsidRPr="000E31FE" w:rsidRDefault="00835EF5" w:rsidP="00835EF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0E31FE">
        <w:rPr>
          <w:rFonts w:ascii="Calibri" w:hAnsi="Calibri" w:cs="Calibri"/>
          <w:sz w:val="24"/>
          <w:szCs w:val="24"/>
        </w:rPr>
        <w:t>Money handling skills</w:t>
      </w:r>
    </w:p>
    <w:p w14:paraId="0F7E95B8" w14:textId="77777777" w:rsidR="00835EF5" w:rsidRPr="000E31FE" w:rsidRDefault="00835EF5" w:rsidP="00835EF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0E31FE">
        <w:rPr>
          <w:rFonts w:ascii="Calibri" w:hAnsi="Calibri" w:cs="Calibri"/>
          <w:sz w:val="24"/>
          <w:szCs w:val="24"/>
        </w:rPr>
        <w:t xml:space="preserve">Customer service experience </w:t>
      </w:r>
    </w:p>
    <w:p w14:paraId="06425C29" w14:textId="744D78E7" w:rsidR="00AC44AF" w:rsidRDefault="00AC44AF" w:rsidP="00AC44A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0E31FE">
        <w:rPr>
          <w:rFonts w:ascii="Calibri" w:hAnsi="Calibri" w:cs="Calibri"/>
          <w:sz w:val="24"/>
          <w:szCs w:val="24"/>
        </w:rPr>
        <w:t>W</w:t>
      </w:r>
      <w:r w:rsidR="00835EF5" w:rsidRPr="000E31FE">
        <w:rPr>
          <w:rFonts w:ascii="Calibri" w:hAnsi="Calibri" w:cs="Calibri"/>
          <w:sz w:val="24"/>
          <w:szCs w:val="24"/>
        </w:rPr>
        <w:t xml:space="preserve">orking in designing sandwiches </w:t>
      </w:r>
    </w:p>
    <w:p w14:paraId="38BACC55" w14:textId="7BE280C5" w:rsidR="00D56773" w:rsidRDefault="00D56773" w:rsidP="00D567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D56773">
        <w:rPr>
          <w:rFonts w:ascii="Calibri" w:hAnsi="Calibri" w:cs="Calibri"/>
          <w:b/>
          <w:sz w:val="24"/>
          <w:szCs w:val="24"/>
        </w:rPr>
        <w:t>Customer Service</w:t>
      </w:r>
      <w:r>
        <w:rPr>
          <w:rFonts w:ascii="Calibri" w:hAnsi="Calibri" w:cs="Calibri"/>
          <w:b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Walmart</w:t>
      </w:r>
      <w:r w:rsidR="003A453A">
        <w:rPr>
          <w:rFonts w:ascii="Calibri" w:hAnsi="Calibri" w:cs="Calibri"/>
          <w:sz w:val="24"/>
          <w:szCs w:val="24"/>
        </w:rPr>
        <w:t xml:space="preserve">. 4420 Meridian St, Bellingham WA, 98226 </w:t>
      </w:r>
      <w:r>
        <w:rPr>
          <w:rFonts w:ascii="Calibri" w:hAnsi="Calibri" w:cs="Calibri"/>
          <w:sz w:val="24"/>
          <w:szCs w:val="24"/>
        </w:rPr>
        <w:t>(July-November</w:t>
      </w:r>
      <w:r w:rsidR="00E417DE">
        <w:rPr>
          <w:rFonts w:ascii="Calibri" w:hAnsi="Calibri" w:cs="Calibri"/>
          <w:sz w:val="24"/>
          <w:szCs w:val="24"/>
        </w:rPr>
        <w:t xml:space="preserve"> 2018</w:t>
      </w:r>
      <w:r>
        <w:rPr>
          <w:rFonts w:ascii="Calibri" w:hAnsi="Calibri" w:cs="Calibri"/>
          <w:sz w:val="24"/>
          <w:szCs w:val="24"/>
        </w:rPr>
        <w:t xml:space="preserve">) </w:t>
      </w:r>
    </w:p>
    <w:p w14:paraId="539C2281" w14:textId="6655F40A" w:rsidR="00806C5B" w:rsidRDefault="00D56773" w:rsidP="00806C5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Helping customers</w:t>
      </w:r>
    </w:p>
    <w:p w14:paraId="0A80092A" w14:textId="3B9E77A8" w:rsidR="00806C5B" w:rsidRDefault="008412CB" w:rsidP="0058079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Student </w:t>
      </w:r>
      <w:r w:rsidR="00806C5B" w:rsidRPr="00806C5B">
        <w:rPr>
          <w:rFonts w:ascii="Calibri" w:hAnsi="Calibri" w:cs="Calibri"/>
          <w:b/>
          <w:bCs/>
          <w:sz w:val="24"/>
          <w:szCs w:val="24"/>
        </w:rPr>
        <w:t>Help Desk</w:t>
      </w:r>
      <w:r w:rsidR="00806C5B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806C5B">
        <w:rPr>
          <w:rFonts w:ascii="Calibri" w:hAnsi="Calibri" w:cs="Calibri"/>
          <w:sz w:val="24"/>
          <w:szCs w:val="24"/>
        </w:rPr>
        <w:t>Bellingham Tech College.</w:t>
      </w:r>
      <w:r w:rsidR="00580791">
        <w:rPr>
          <w:rFonts w:ascii="Calibri" w:hAnsi="Calibri" w:cs="Calibri"/>
          <w:sz w:val="24"/>
          <w:szCs w:val="24"/>
        </w:rPr>
        <w:t xml:space="preserve"> </w:t>
      </w:r>
      <w:r w:rsidR="0050021D">
        <w:rPr>
          <w:rFonts w:ascii="Calibri" w:hAnsi="Calibri" w:cs="Calibri"/>
          <w:sz w:val="24"/>
          <w:szCs w:val="24"/>
        </w:rPr>
        <w:t>(September 2019-</w:t>
      </w:r>
      <w:r w:rsidR="00A148C9">
        <w:rPr>
          <w:rFonts w:ascii="Calibri" w:hAnsi="Calibri" w:cs="Calibri"/>
          <w:sz w:val="24"/>
          <w:szCs w:val="24"/>
        </w:rPr>
        <w:t>March 2020</w:t>
      </w:r>
      <w:r w:rsidR="0050021D">
        <w:rPr>
          <w:rFonts w:ascii="Calibri" w:hAnsi="Calibri" w:cs="Calibri"/>
          <w:sz w:val="24"/>
          <w:szCs w:val="24"/>
        </w:rPr>
        <w:t xml:space="preserve">) </w:t>
      </w:r>
      <w:r w:rsidR="00580791">
        <w:rPr>
          <w:rFonts w:ascii="Calibri" w:hAnsi="Calibri" w:cs="Calibri"/>
          <w:sz w:val="24"/>
          <w:szCs w:val="24"/>
        </w:rPr>
        <w:t>3028 Lindbergh Ave, Bellingham, WA, 98225</w:t>
      </w:r>
    </w:p>
    <w:p w14:paraId="17395384" w14:textId="2C47972A" w:rsidR="00580791" w:rsidRDefault="008412CB" w:rsidP="0058079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Helping students with resetting passwords</w:t>
      </w:r>
      <w:r w:rsidR="0074576A">
        <w:rPr>
          <w:rFonts w:ascii="Calibri" w:hAnsi="Calibri" w:cs="Calibri"/>
          <w:sz w:val="24"/>
          <w:szCs w:val="24"/>
        </w:rPr>
        <w:t>, remote desktop, installing windows</w:t>
      </w:r>
    </w:p>
    <w:p w14:paraId="3C1DE875" w14:textId="554A94DF" w:rsidR="008412CB" w:rsidRDefault="00F3712F" w:rsidP="0058079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Helping with internet connection issues</w:t>
      </w:r>
    </w:p>
    <w:p w14:paraId="293E1657" w14:textId="19092CC4" w:rsidR="00F3712F" w:rsidRPr="00580791" w:rsidRDefault="00F3712F" w:rsidP="0058079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Helping with copying, and printing</w:t>
      </w:r>
    </w:p>
    <w:p w14:paraId="3AD639BB" w14:textId="77777777" w:rsidR="00CF1E6C" w:rsidRPr="00CF1E6C" w:rsidRDefault="00CF1E6C" w:rsidP="00CF1E6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4"/>
          <w:szCs w:val="24"/>
        </w:rPr>
      </w:pPr>
    </w:p>
    <w:p w14:paraId="4771948C" w14:textId="77777777" w:rsidR="00AC44AF" w:rsidRPr="00AC44AF" w:rsidRDefault="00AC44AF" w:rsidP="00835EF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B5CA1FD" w14:textId="77777777" w:rsidR="005E1E42" w:rsidRDefault="005E1E42" w:rsidP="00E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BBF4CA9" w14:textId="77777777" w:rsidR="008F7B6D" w:rsidRPr="0099525E" w:rsidRDefault="008F7B6D" w:rsidP="00ED7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14:paraId="54ECE302" w14:textId="6D18AF5C" w:rsidR="00937B9B" w:rsidRDefault="0017781D">
      <w:pPr>
        <w:widowControl w:val="0"/>
        <w:autoSpaceDE w:val="0"/>
        <w:autoSpaceDN w:val="0"/>
        <w:adjustRightInd w:val="0"/>
        <w:spacing w:after="200" w:line="276" w:lineRule="auto"/>
        <w:rPr>
          <w:ins w:id="0" w:author="Daniel Jones" w:date="2019-08-23T12:04:00Z"/>
          <w:rFonts w:ascii="Calibri" w:hAnsi="Calibri" w:cs="Calibri"/>
          <w:b/>
          <w:sz w:val="32"/>
          <w:szCs w:val="32"/>
          <w:u w:val="single"/>
        </w:rPr>
      </w:pPr>
      <w:r w:rsidRPr="00901407">
        <w:rPr>
          <w:rFonts w:ascii="Calibri" w:hAnsi="Calibri" w:cs="Calibri"/>
          <w:b/>
          <w:sz w:val="32"/>
          <w:szCs w:val="32"/>
          <w:u w:val="single"/>
        </w:rPr>
        <w:t>References</w:t>
      </w:r>
    </w:p>
    <w:p w14:paraId="0115FB72" w14:textId="6771BABE" w:rsidR="008E41F1" w:rsidRDefault="008E41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szCs w:val="24"/>
        </w:rPr>
      </w:pPr>
      <w:r w:rsidRPr="008E41F1">
        <w:rPr>
          <w:rFonts w:ascii="Calibri" w:hAnsi="Calibri" w:cs="Calibri"/>
          <w:b/>
          <w:sz w:val="24"/>
          <w:szCs w:val="24"/>
        </w:rPr>
        <w:t>Mike Massey</w:t>
      </w:r>
    </w:p>
    <w:p w14:paraId="1C2426DB" w14:textId="470445A8" w:rsidR="008E41F1" w:rsidRPr="001078D2" w:rsidRDefault="00A60E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szCs w:val="24"/>
        </w:rPr>
      </w:pPr>
      <w:hyperlink r:id="rId7" w:history="1">
        <w:r w:rsidR="001078D2" w:rsidRPr="00BB443E">
          <w:rPr>
            <w:rStyle w:val="Hyperlink"/>
            <w:rFonts w:ascii="Calibri" w:hAnsi="Calibri" w:cs="Calibri"/>
            <w:bCs/>
            <w:sz w:val="24"/>
            <w:szCs w:val="24"/>
          </w:rPr>
          <w:t>mmassey@btc.edu</w:t>
        </w:r>
      </w:hyperlink>
      <w:r w:rsidR="001078D2">
        <w:rPr>
          <w:rFonts w:ascii="Calibri" w:hAnsi="Calibri" w:cs="Calibri"/>
          <w:b/>
          <w:sz w:val="24"/>
          <w:szCs w:val="24"/>
        </w:rPr>
        <w:br/>
      </w:r>
      <w:r w:rsidR="008E41F1">
        <w:rPr>
          <w:rFonts w:ascii="Calibri" w:hAnsi="Calibri" w:cs="Calibri"/>
          <w:bCs/>
          <w:sz w:val="24"/>
          <w:szCs w:val="24"/>
        </w:rPr>
        <w:t>Bellingham Technical College</w:t>
      </w:r>
    </w:p>
    <w:p w14:paraId="0763523E" w14:textId="5538CBA7" w:rsidR="00113117" w:rsidRPr="008E41F1" w:rsidRDefault="001131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(</w:t>
      </w:r>
      <w:r w:rsidRPr="00113117">
        <w:rPr>
          <w:rFonts w:ascii="Calibri" w:hAnsi="Calibri" w:cs="Calibri"/>
          <w:bCs/>
          <w:sz w:val="24"/>
          <w:szCs w:val="24"/>
        </w:rPr>
        <w:t>360</w:t>
      </w:r>
      <w:r>
        <w:rPr>
          <w:rFonts w:ascii="Calibri" w:hAnsi="Calibri" w:cs="Calibri"/>
          <w:bCs/>
          <w:sz w:val="24"/>
          <w:szCs w:val="24"/>
        </w:rPr>
        <w:t>)-</w:t>
      </w:r>
      <w:r w:rsidRPr="00113117">
        <w:rPr>
          <w:rFonts w:ascii="Calibri" w:hAnsi="Calibri" w:cs="Calibri"/>
          <w:bCs/>
          <w:sz w:val="24"/>
          <w:szCs w:val="24"/>
        </w:rPr>
        <w:t>752-8368</w:t>
      </w:r>
    </w:p>
    <w:p w14:paraId="1ECDA7FC" w14:textId="77777777" w:rsidR="00B352FB" w:rsidRPr="00FB67DE" w:rsidRDefault="008D5042" w:rsidP="00FB67DE">
      <w:pPr>
        <w:pStyle w:val="NoSpacing"/>
        <w:rPr>
          <w:b/>
        </w:rPr>
      </w:pPr>
      <w:r>
        <w:rPr>
          <w:b/>
        </w:rPr>
        <w:t xml:space="preserve">Trudy </w:t>
      </w:r>
      <w:proofErr w:type="spellStart"/>
      <w:r>
        <w:rPr>
          <w:b/>
        </w:rPr>
        <w:t>Shuravloff</w:t>
      </w:r>
      <w:proofErr w:type="spellEnd"/>
    </w:p>
    <w:p w14:paraId="52B2235F" w14:textId="77777777" w:rsidR="00B352FB" w:rsidRPr="004F0695" w:rsidRDefault="008D5042" w:rsidP="00FB67DE">
      <w:pPr>
        <w:pStyle w:val="NoSpacing"/>
      </w:pPr>
      <w:r>
        <w:t xml:space="preserve">Executive Director </w:t>
      </w:r>
    </w:p>
    <w:p w14:paraId="1703CF87" w14:textId="77777777" w:rsidR="002D686B" w:rsidRPr="004F0695" w:rsidRDefault="008D5042" w:rsidP="00FB67DE">
      <w:pPr>
        <w:pStyle w:val="NoSpacing"/>
      </w:pPr>
      <w:r>
        <w:t>The Whatcom Dream</w:t>
      </w:r>
    </w:p>
    <w:p w14:paraId="083D239F" w14:textId="77777777" w:rsidR="00B352FB" w:rsidRPr="004F0695" w:rsidRDefault="008D5042" w:rsidP="00FB67DE">
      <w:pPr>
        <w:pStyle w:val="NoSpacing"/>
      </w:pPr>
      <w:r>
        <w:t>2303 Moore St, Bellingham</w:t>
      </w:r>
      <w:r w:rsidR="009C75AE">
        <w:t>, WA, 98229</w:t>
      </w:r>
    </w:p>
    <w:p w14:paraId="2C8C395E" w14:textId="77777777" w:rsidR="00B352FB" w:rsidRPr="004F0695" w:rsidRDefault="002C3713" w:rsidP="00FB67DE">
      <w:pPr>
        <w:pStyle w:val="NoSpacing"/>
      </w:pPr>
      <w:r>
        <w:t>(360)</w:t>
      </w:r>
      <w:r w:rsidR="009C75AE">
        <w:t>319-3759</w:t>
      </w:r>
    </w:p>
    <w:p w14:paraId="1A81A43E" w14:textId="77777777" w:rsidR="00B92D5C" w:rsidRPr="004F0695" w:rsidRDefault="00A60E42" w:rsidP="00FB67DE">
      <w:pPr>
        <w:pStyle w:val="NoSpacing"/>
        <w:rPr>
          <w:rFonts w:ascii="Calibri" w:hAnsi="Calibri" w:cs="Calibri"/>
          <w:sz w:val="24"/>
          <w:szCs w:val="24"/>
        </w:rPr>
      </w:pPr>
      <w:hyperlink r:id="rId8" w:history="1">
        <w:r w:rsidR="009C75AE" w:rsidRPr="00B22CE0">
          <w:rPr>
            <w:rStyle w:val="Hyperlink"/>
            <w:rFonts w:ascii="Calibri" w:hAnsi="Calibri" w:cs="Calibri"/>
            <w:sz w:val="24"/>
            <w:szCs w:val="24"/>
          </w:rPr>
          <w:t>trudy@thewhatcomdream.org</w:t>
        </w:r>
      </w:hyperlink>
      <w:r w:rsidR="009C75AE">
        <w:rPr>
          <w:rFonts w:ascii="Calibri" w:hAnsi="Calibri" w:cs="Calibri"/>
          <w:sz w:val="24"/>
          <w:szCs w:val="24"/>
        </w:rPr>
        <w:t xml:space="preserve"> </w:t>
      </w:r>
    </w:p>
    <w:p w14:paraId="7A8690DF" w14:textId="77777777" w:rsidR="00787343" w:rsidRPr="00FB67DE" w:rsidRDefault="009C75AE" w:rsidP="00FB67DE">
      <w:pPr>
        <w:pStyle w:val="NoSpacing"/>
        <w:rPr>
          <w:b/>
        </w:rPr>
      </w:pPr>
      <w:r>
        <w:rPr>
          <w:b/>
        </w:rPr>
        <w:t>Daniel Nichols</w:t>
      </w:r>
      <w:r w:rsidR="00937B9B" w:rsidRPr="00FB67DE">
        <w:rPr>
          <w:b/>
        </w:rPr>
        <w:t xml:space="preserve"> </w:t>
      </w:r>
    </w:p>
    <w:p w14:paraId="1770BD9D" w14:textId="77777777" w:rsidR="009C75AE" w:rsidRDefault="009C75AE" w:rsidP="00FB67DE">
      <w:pPr>
        <w:pStyle w:val="NoSpacing"/>
      </w:pPr>
      <w:r>
        <w:t>Manager</w:t>
      </w:r>
    </w:p>
    <w:p w14:paraId="5B26FA96" w14:textId="77777777" w:rsidR="009C75AE" w:rsidRDefault="009C75AE" w:rsidP="00FB67DE">
      <w:pPr>
        <w:pStyle w:val="NoSpacing"/>
      </w:pPr>
      <w:r>
        <w:t>Securitas</w:t>
      </w:r>
      <w:r w:rsidR="006E3757">
        <w:t xml:space="preserve"> Security Ser</w:t>
      </w:r>
      <w:r w:rsidR="008538DB">
        <w:t>vices USA</w:t>
      </w:r>
    </w:p>
    <w:p w14:paraId="0168426F" w14:textId="08AB0898" w:rsidR="009C75AE" w:rsidRDefault="009C75AE" w:rsidP="00FB67DE">
      <w:pPr>
        <w:pStyle w:val="NoSpacing"/>
      </w:pPr>
      <w:r>
        <w:lastRenderedPageBreak/>
        <w:t>3633, 136 PI St, Bellevue, WA, 98006</w:t>
      </w:r>
    </w:p>
    <w:p w14:paraId="2475677E" w14:textId="45A0307C" w:rsidR="00F842B9" w:rsidRDefault="00F842B9" w:rsidP="00FB67DE">
      <w:pPr>
        <w:pStyle w:val="NoSpacing"/>
      </w:pPr>
      <w:r w:rsidRPr="00F842B9">
        <w:t>(425)653-1454</w:t>
      </w:r>
    </w:p>
    <w:p w14:paraId="2077839D" w14:textId="77777777" w:rsidR="00E36A4D" w:rsidRPr="004F0695" w:rsidRDefault="00A60E42" w:rsidP="00FB67DE">
      <w:pPr>
        <w:pStyle w:val="NoSpacing"/>
      </w:pPr>
      <w:hyperlink r:id="rId9" w:history="1">
        <w:r w:rsidR="009C75AE" w:rsidRPr="00B22CE0">
          <w:rPr>
            <w:rStyle w:val="Hyperlink"/>
            <w:rFonts w:ascii="Calibri" w:hAnsi="Calibri" w:cs="Calibri"/>
            <w:sz w:val="24"/>
            <w:szCs w:val="24"/>
          </w:rPr>
          <w:t>daniel.nichols@securitasinc.com</w:t>
        </w:r>
      </w:hyperlink>
      <w:r w:rsidR="009C75AE">
        <w:rPr>
          <w:rFonts w:ascii="Calibri" w:hAnsi="Calibri" w:cs="Calibri"/>
          <w:sz w:val="24"/>
          <w:szCs w:val="24"/>
        </w:rPr>
        <w:t xml:space="preserve"> </w:t>
      </w:r>
    </w:p>
    <w:p w14:paraId="2400EACD" w14:textId="77777777" w:rsidR="009C75AE" w:rsidRPr="006E3757" w:rsidRDefault="009C75AE" w:rsidP="00FB67DE">
      <w:pPr>
        <w:pStyle w:val="NoSpacing"/>
        <w:rPr>
          <w:b/>
        </w:rPr>
      </w:pPr>
      <w:r>
        <w:rPr>
          <w:b/>
        </w:rPr>
        <w:t>Pacific Security</w:t>
      </w:r>
      <w:r w:rsidR="00937B9B" w:rsidRPr="00FB67DE">
        <w:rPr>
          <w:b/>
        </w:rPr>
        <w:t xml:space="preserve"> </w:t>
      </w:r>
    </w:p>
    <w:p w14:paraId="523C849D" w14:textId="77777777" w:rsidR="009C75AE" w:rsidRDefault="009C75AE" w:rsidP="00FB67DE">
      <w:pPr>
        <w:pStyle w:val="NoSpacing"/>
      </w:pPr>
      <w:r>
        <w:t>2009 Iron St, Bellingham, WA, 98225</w:t>
      </w:r>
    </w:p>
    <w:p w14:paraId="76B85DD3" w14:textId="77777777" w:rsidR="00740045" w:rsidRPr="004F0695" w:rsidRDefault="009C75AE" w:rsidP="00FB67DE">
      <w:pPr>
        <w:pStyle w:val="NoSpacing"/>
      </w:pPr>
      <w:r>
        <w:t>(360)733-2884</w:t>
      </w:r>
    </w:p>
    <w:p w14:paraId="19F467A2" w14:textId="3C9CAB04" w:rsidR="008B2A3F" w:rsidRDefault="00A60E42" w:rsidP="00FB67DE">
      <w:pPr>
        <w:pStyle w:val="NoSpacing"/>
        <w:rPr>
          <w:ins w:id="1" w:author="Daniel Jones" w:date="2019-08-23T12:04:00Z"/>
          <w:rFonts w:ascii="Calibri" w:hAnsi="Calibri" w:cs="Calibri"/>
          <w:sz w:val="24"/>
          <w:szCs w:val="24"/>
        </w:rPr>
      </w:pPr>
      <w:hyperlink r:id="rId10" w:history="1">
        <w:r w:rsidR="009C75AE" w:rsidRPr="00B22CE0">
          <w:rPr>
            <w:rStyle w:val="Hyperlink"/>
            <w:rFonts w:ascii="Calibri" w:hAnsi="Calibri" w:cs="Calibri"/>
            <w:sz w:val="24"/>
            <w:szCs w:val="24"/>
          </w:rPr>
          <w:t>contact@pacsecurity.com</w:t>
        </w:r>
      </w:hyperlink>
      <w:r w:rsidR="009C75AE">
        <w:rPr>
          <w:rFonts w:ascii="Calibri" w:hAnsi="Calibri" w:cs="Calibri"/>
          <w:sz w:val="24"/>
          <w:szCs w:val="24"/>
        </w:rPr>
        <w:t xml:space="preserve"> </w:t>
      </w:r>
      <w:ins w:id="2" w:author="Daniel Jones" w:date="2019-08-23T12:04:00Z">
        <w:r w:rsidR="008E41F1">
          <w:rPr>
            <w:rFonts w:ascii="Calibri" w:hAnsi="Calibri" w:cs="Calibri"/>
            <w:sz w:val="24"/>
            <w:szCs w:val="24"/>
          </w:rPr>
          <w:br/>
        </w:r>
      </w:ins>
    </w:p>
    <w:p w14:paraId="61599785" w14:textId="3EDADB37" w:rsidR="008E41F1" w:rsidRPr="004F0695" w:rsidRDefault="008E41F1" w:rsidP="00FB67DE">
      <w:pPr>
        <w:pStyle w:val="NoSpacing"/>
      </w:pPr>
    </w:p>
    <w:sectPr w:rsidR="008E41F1" w:rsidRPr="004F0695" w:rsidSect="001924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ACA6" w14:textId="77777777" w:rsidR="00F467FE" w:rsidRDefault="00F467FE" w:rsidP="00F467FE">
      <w:pPr>
        <w:spacing w:after="0" w:line="240" w:lineRule="auto"/>
      </w:pPr>
      <w:r>
        <w:separator/>
      </w:r>
    </w:p>
  </w:endnote>
  <w:endnote w:type="continuationSeparator" w:id="0">
    <w:p w14:paraId="5881891B" w14:textId="77777777" w:rsidR="00F467FE" w:rsidRDefault="00F467FE" w:rsidP="00F4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9950" w14:textId="77777777" w:rsidR="00F467FE" w:rsidRDefault="00F467FE" w:rsidP="00F467FE">
      <w:pPr>
        <w:spacing w:after="0" w:line="240" w:lineRule="auto"/>
      </w:pPr>
      <w:r>
        <w:separator/>
      </w:r>
    </w:p>
  </w:footnote>
  <w:footnote w:type="continuationSeparator" w:id="0">
    <w:p w14:paraId="2DC92D20" w14:textId="77777777" w:rsidR="00F467FE" w:rsidRDefault="00F467FE" w:rsidP="00F46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605"/>
    <w:multiLevelType w:val="hybridMultilevel"/>
    <w:tmpl w:val="2470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0758"/>
    <w:multiLevelType w:val="hybridMultilevel"/>
    <w:tmpl w:val="CDEC5A6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0BB00B92"/>
    <w:multiLevelType w:val="hybridMultilevel"/>
    <w:tmpl w:val="2BD0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C603B"/>
    <w:multiLevelType w:val="hybridMultilevel"/>
    <w:tmpl w:val="DE66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3330A66"/>
    <w:multiLevelType w:val="hybridMultilevel"/>
    <w:tmpl w:val="F2F6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9332E"/>
    <w:multiLevelType w:val="hybridMultilevel"/>
    <w:tmpl w:val="1884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F5A49"/>
    <w:multiLevelType w:val="hybridMultilevel"/>
    <w:tmpl w:val="2AB4861A"/>
    <w:lvl w:ilvl="0" w:tplc="FE967EA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C06240"/>
    <w:multiLevelType w:val="hybridMultilevel"/>
    <w:tmpl w:val="EA7E711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419A00A5"/>
    <w:multiLevelType w:val="hybridMultilevel"/>
    <w:tmpl w:val="C6BA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959A4"/>
    <w:multiLevelType w:val="hybridMultilevel"/>
    <w:tmpl w:val="6DCA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3124A"/>
    <w:multiLevelType w:val="hybridMultilevel"/>
    <w:tmpl w:val="BAB8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D2091"/>
    <w:multiLevelType w:val="hybridMultilevel"/>
    <w:tmpl w:val="46F4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B6B5C"/>
    <w:multiLevelType w:val="hybridMultilevel"/>
    <w:tmpl w:val="438CCCA0"/>
    <w:lvl w:ilvl="0" w:tplc="A4745F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5"/>
  </w:num>
  <w:num w:numId="11">
    <w:abstractNumId w:val="1"/>
  </w:num>
  <w:num w:numId="12">
    <w:abstractNumId w:val="8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Jones">
    <w15:presenceInfo w15:providerId="Windows Live" w15:userId="7d94be6ab890bf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B9B"/>
    <w:rsid w:val="00057F39"/>
    <w:rsid w:val="00061346"/>
    <w:rsid w:val="0006190F"/>
    <w:rsid w:val="000662B8"/>
    <w:rsid w:val="000860D8"/>
    <w:rsid w:val="000A62A9"/>
    <w:rsid w:val="000A7963"/>
    <w:rsid w:val="000B43ED"/>
    <w:rsid w:val="000B6748"/>
    <w:rsid w:val="000D4CEC"/>
    <w:rsid w:val="000D67E8"/>
    <w:rsid w:val="000E31FE"/>
    <w:rsid w:val="000F2636"/>
    <w:rsid w:val="00104F51"/>
    <w:rsid w:val="001078D2"/>
    <w:rsid w:val="00113117"/>
    <w:rsid w:val="0012390F"/>
    <w:rsid w:val="00132BFB"/>
    <w:rsid w:val="00136957"/>
    <w:rsid w:val="00142C49"/>
    <w:rsid w:val="0015527B"/>
    <w:rsid w:val="0016256D"/>
    <w:rsid w:val="0017781D"/>
    <w:rsid w:val="00183529"/>
    <w:rsid w:val="001924F7"/>
    <w:rsid w:val="001929A3"/>
    <w:rsid w:val="00194316"/>
    <w:rsid w:val="001A6F64"/>
    <w:rsid w:val="001A7BBB"/>
    <w:rsid w:val="001B4822"/>
    <w:rsid w:val="001C3A05"/>
    <w:rsid w:val="00203395"/>
    <w:rsid w:val="00210BBC"/>
    <w:rsid w:val="00225CD0"/>
    <w:rsid w:val="00232BB9"/>
    <w:rsid w:val="00233474"/>
    <w:rsid w:val="00261263"/>
    <w:rsid w:val="0026481E"/>
    <w:rsid w:val="00281853"/>
    <w:rsid w:val="00294FB6"/>
    <w:rsid w:val="00295B8C"/>
    <w:rsid w:val="002A5546"/>
    <w:rsid w:val="002B587B"/>
    <w:rsid w:val="002C3713"/>
    <w:rsid w:val="002D09F3"/>
    <w:rsid w:val="002D686B"/>
    <w:rsid w:val="002F29F5"/>
    <w:rsid w:val="0030223B"/>
    <w:rsid w:val="003251D0"/>
    <w:rsid w:val="003375EF"/>
    <w:rsid w:val="00364ABC"/>
    <w:rsid w:val="00370FD2"/>
    <w:rsid w:val="00385ACF"/>
    <w:rsid w:val="003878E9"/>
    <w:rsid w:val="003A1C91"/>
    <w:rsid w:val="003A453A"/>
    <w:rsid w:val="003B63A9"/>
    <w:rsid w:val="003B7063"/>
    <w:rsid w:val="003C0648"/>
    <w:rsid w:val="003D15D9"/>
    <w:rsid w:val="003D44BC"/>
    <w:rsid w:val="003D66E4"/>
    <w:rsid w:val="003E2556"/>
    <w:rsid w:val="00400093"/>
    <w:rsid w:val="00402806"/>
    <w:rsid w:val="00421D52"/>
    <w:rsid w:val="00452202"/>
    <w:rsid w:val="0045495B"/>
    <w:rsid w:val="0045581E"/>
    <w:rsid w:val="004636FC"/>
    <w:rsid w:val="00466D14"/>
    <w:rsid w:val="0047349F"/>
    <w:rsid w:val="00497056"/>
    <w:rsid w:val="004B4BBF"/>
    <w:rsid w:val="004D6CF9"/>
    <w:rsid w:val="004F0695"/>
    <w:rsid w:val="004F484F"/>
    <w:rsid w:val="0050021D"/>
    <w:rsid w:val="00503951"/>
    <w:rsid w:val="00523FC0"/>
    <w:rsid w:val="00542A32"/>
    <w:rsid w:val="00545F5F"/>
    <w:rsid w:val="00547A5E"/>
    <w:rsid w:val="00562A63"/>
    <w:rsid w:val="00580791"/>
    <w:rsid w:val="00583D0C"/>
    <w:rsid w:val="0058485D"/>
    <w:rsid w:val="005A066A"/>
    <w:rsid w:val="005B098B"/>
    <w:rsid w:val="005C6BF2"/>
    <w:rsid w:val="005D2AA1"/>
    <w:rsid w:val="005E1E42"/>
    <w:rsid w:val="005F0BE0"/>
    <w:rsid w:val="00612210"/>
    <w:rsid w:val="00613410"/>
    <w:rsid w:val="006263B5"/>
    <w:rsid w:val="006264A3"/>
    <w:rsid w:val="00626E45"/>
    <w:rsid w:val="006308EC"/>
    <w:rsid w:val="006874CC"/>
    <w:rsid w:val="00694C86"/>
    <w:rsid w:val="006B1734"/>
    <w:rsid w:val="006B3117"/>
    <w:rsid w:val="006B6392"/>
    <w:rsid w:val="006E3757"/>
    <w:rsid w:val="006E62DC"/>
    <w:rsid w:val="006E7485"/>
    <w:rsid w:val="0070670C"/>
    <w:rsid w:val="00726156"/>
    <w:rsid w:val="00732575"/>
    <w:rsid w:val="00732708"/>
    <w:rsid w:val="00740045"/>
    <w:rsid w:val="0074576A"/>
    <w:rsid w:val="00745F6F"/>
    <w:rsid w:val="0075149F"/>
    <w:rsid w:val="007521DE"/>
    <w:rsid w:val="00752DFE"/>
    <w:rsid w:val="00755670"/>
    <w:rsid w:val="00763AB7"/>
    <w:rsid w:val="00787343"/>
    <w:rsid w:val="007B2F67"/>
    <w:rsid w:val="007D7864"/>
    <w:rsid w:val="007F0A8F"/>
    <w:rsid w:val="008002A2"/>
    <w:rsid w:val="00806C5B"/>
    <w:rsid w:val="0080791C"/>
    <w:rsid w:val="0081246F"/>
    <w:rsid w:val="00815A42"/>
    <w:rsid w:val="00822F90"/>
    <w:rsid w:val="00834B30"/>
    <w:rsid w:val="00835EF5"/>
    <w:rsid w:val="00840210"/>
    <w:rsid w:val="008412CB"/>
    <w:rsid w:val="008433A4"/>
    <w:rsid w:val="00852B8C"/>
    <w:rsid w:val="008538DB"/>
    <w:rsid w:val="00873626"/>
    <w:rsid w:val="008B1017"/>
    <w:rsid w:val="008B2A3F"/>
    <w:rsid w:val="008B6EA7"/>
    <w:rsid w:val="008D4842"/>
    <w:rsid w:val="008D5042"/>
    <w:rsid w:val="008E41F1"/>
    <w:rsid w:val="008E7FDF"/>
    <w:rsid w:val="008F7726"/>
    <w:rsid w:val="008F7B6D"/>
    <w:rsid w:val="00900130"/>
    <w:rsid w:val="00901407"/>
    <w:rsid w:val="00907C34"/>
    <w:rsid w:val="009112FF"/>
    <w:rsid w:val="00922EBB"/>
    <w:rsid w:val="009258C6"/>
    <w:rsid w:val="009265D5"/>
    <w:rsid w:val="00930C57"/>
    <w:rsid w:val="00937B9B"/>
    <w:rsid w:val="0094448C"/>
    <w:rsid w:val="00976607"/>
    <w:rsid w:val="0098544A"/>
    <w:rsid w:val="00987747"/>
    <w:rsid w:val="0099525E"/>
    <w:rsid w:val="00995B76"/>
    <w:rsid w:val="009A0D2B"/>
    <w:rsid w:val="009A11ED"/>
    <w:rsid w:val="009A5D4C"/>
    <w:rsid w:val="009C75AE"/>
    <w:rsid w:val="009C7B8D"/>
    <w:rsid w:val="009D4CC5"/>
    <w:rsid w:val="009E3453"/>
    <w:rsid w:val="009E5635"/>
    <w:rsid w:val="00A148C9"/>
    <w:rsid w:val="00A23A6E"/>
    <w:rsid w:val="00A402A5"/>
    <w:rsid w:val="00A60E42"/>
    <w:rsid w:val="00A62C41"/>
    <w:rsid w:val="00A633D8"/>
    <w:rsid w:val="00A64434"/>
    <w:rsid w:val="00A67BB0"/>
    <w:rsid w:val="00A955A8"/>
    <w:rsid w:val="00AA1232"/>
    <w:rsid w:val="00AA2A27"/>
    <w:rsid w:val="00AB1801"/>
    <w:rsid w:val="00AC44AF"/>
    <w:rsid w:val="00AC5701"/>
    <w:rsid w:val="00AE1B90"/>
    <w:rsid w:val="00B340A0"/>
    <w:rsid w:val="00B34A19"/>
    <w:rsid w:val="00B352FB"/>
    <w:rsid w:val="00B40749"/>
    <w:rsid w:val="00B44B5E"/>
    <w:rsid w:val="00B72621"/>
    <w:rsid w:val="00B7582E"/>
    <w:rsid w:val="00B8738C"/>
    <w:rsid w:val="00B92D5C"/>
    <w:rsid w:val="00BB23D8"/>
    <w:rsid w:val="00BB443E"/>
    <w:rsid w:val="00BC261B"/>
    <w:rsid w:val="00BF728C"/>
    <w:rsid w:val="00C1113C"/>
    <w:rsid w:val="00C266A9"/>
    <w:rsid w:val="00C37762"/>
    <w:rsid w:val="00C40791"/>
    <w:rsid w:val="00C771A1"/>
    <w:rsid w:val="00CA0A1C"/>
    <w:rsid w:val="00CA595F"/>
    <w:rsid w:val="00CB12ED"/>
    <w:rsid w:val="00CC3878"/>
    <w:rsid w:val="00CE4FCC"/>
    <w:rsid w:val="00CE695D"/>
    <w:rsid w:val="00CF1E6C"/>
    <w:rsid w:val="00D1389C"/>
    <w:rsid w:val="00D355BD"/>
    <w:rsid w:val="00D46D5A"/>
    <w:rsid w:val="00D5215B"/>
    <w:rsid w:val="00D56773"/>
    <w:rsid w:val="00D660A7"/>
    <w:rsid w:val="00D81DC8"/>
    <w:rsid w:val="00D8716F"/>
    <w:rsid w:val="00D90FB9"/>
    <w:rsid w:val="00D91984"/>
    <w:rsid w:val="00DA15AA"/>
    <w:rsid w:val="00DB28CD"/>
    <w:rsid w:val="00DC4152"/>
    <w:rsid w:val="00DD6641"/>
    <w:rsid w:val="00DE2E02"/>
    <w:rsid w:val="00E07C01"/>
    <w:rsid w:val="00E3201F"/>
    <w:rsid w:val="00E36A4D"/>
    <w:rsid w:val="00E417DE"/>
    <w:rsid w:val="00E42073"/>
    <w:rsid w:val="00E421F6"/>
    <w:rsid w:val="00E82857"/>
    <w:rsid w:val="00E83BAF"/>
    <w:rsid w:val="00E857D0"/>
    <w:rsid w:val="00E953CC"/>
    <w:rsid w:val="00EC0327"/>
    <w:rsid w:val="00ED400C"/>
    <w:rsid w:val="00ED7C65"/>
    <w:rsid w:val="00EE68B3"/>
    <w:rsid w:val="00F02CCF"/>
    <w:rsid w:val="00F03822"/>
    <w:rsid w:val="00F1346F"/>
    <w:rsid w:val="00F173E3"/>
    <w:rsid w:val="00F3129A"/>
    <w:rsid w:val="00F3712F"/>
    <w:rsid w:val="00F467FE"/>
    <w:rsid w:val="00F47648"/>
    <w:rsid w:val="00F57FBE"/>
    <w:rsid w:val="00F60680"/>
    <w:rsid w:val="00F842B9"/>
    <w:rsid w:val="00FA0BC4"/>
    <w:rsid w:val="00FA632D"/>
    <w:rsid w:val="00FA7856"/>
    <w:rsid w:val="00FB67DE"/>
    <w:rsid w:val="00FE3207"/>
    <w:rsid w:val="00FE536F"/>
    <w:rsid w:val="00FF6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FF88927"/>
  <w15:docId w15:val="{BBFBC6AA-6373-4A4F-A1B4-7303C086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48"/>
  </w:style>
  <w:style w:type="paragraph" w:styleId="Heading1">
    <w:name w:val="heading 1"/>
    <w:basedOn w:val="Normal"/>
    <w:next w:val="Normal"/>
    <w:link w:val="Heading1Char"/>
    <w:uiPriority w:val="9"/>
    <w:qFormat/>
    <w:rsid w:val="003C064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4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4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7B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7C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52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6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4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4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4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6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064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064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4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64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C0648"/>
    <w:rPr>
      <w:b/>
      <w:bCs/>
    </w:rPr>
  </w:style>
  <w:style w:type="character" w:styleId="Emphasis">
    <w:name w:val="Emphasis"/>
    <w:basedOn w:val="DefaultParagraphFont"/>
    <w:uiPriority w:val="20"/>
    <w:qFormat/>
    <w:rsid w:val="003C0648"/>
    <w:rPr>
      <w:i/>
      <w:iCs/>
      <w:color w:val="000000" w:themeColor="text1"/>
    </w:rPr>
  </w:style>
  <w:style w:type="paragraph" w:styleId="NoSpacing">
    <w:name w:val="No Spacing"/>
    <w:uiPriority w:val="1"/>
    <w:qFormat/>
    <w:rsid w:val="003C06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064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064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4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06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06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C06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06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C06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6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6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7FE"/>
  </w:style>
  <w:style w:type="paragraph" w:styleId="Footer">
    <w:name w:val="footer"/>
    <w:basedOn w:val="Normal"/>
    <w:link w:val="FooterChar"/>
    <w:uiPriority w:val="99"/>
    <w:unhideWhenUsed/>
    <w:rsid w:val="00F46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7FE"/>
  </w:style>
  <w:style w:type="character" w:styleId="UnresolvedMention">
    <w:name w:val="Unresolved Mention"/>
    <w:basedOn w:val="DefaultParagraphFont"/>
    <w:uiPriority w:val="99"/>
    <w:semiHidden/>
    <w:unhideWhenUsed/>
    <w:rsid w:val="00107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dy@thewhatcomdream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massey@btc.edu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contact@pacsecurit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iel.nichols@securitas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6587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48</cp:revision>
  <cp:lastPrinted>2018-01-20T23:20:00Z</cp:lastPrinted>
  <dcterms:created xsi:type="dcterms:W3CDTF">2020-01-25T23:51:00Z</dcterms:created>
  <dcterms:modified xsi:type="dcterms:W3CDTF">2021-06-18T15:17:00Z</dcterms:modified>
</cp:coreProperties>
</file>