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8ABD" w14:textId="6309E26A" w:rsidR="009B1CBD" w:rsidRDefault="009B1CBD" w:rsidP="009B1CBD">
      <w:r>
        <w:rPr>
          <w:noProof/>
          <w:lang w:eastAsia="zh-TW"/>
        </w:rPr>
        <mc:AlternateContent>
          <mc:Choice Requires="wps">
            <w:drawing>
              <wp:anchor distT="0" distB="0" distL="114300" distR="114300" simplePos="0" relativeHeight="251659264" behindDoc="0" locked="0" layoutInCell="1" allowOverlap="1" wp14:anchorId="05B0CF73" wp14:editId="6B1331D6">
                <wp:simplePos x="0" y="0"/>
                <wp:positionH relativeFrom="column">
                  <wp:posOffset>-694690</wp:posOffset>
                </wp:positionH>
                <wp:positionV relativeFrom="paragraph">
                  <wp:posOffset>-685165</wp:posOffset>
                </wp:positionV>
                <wp:extent cx="7143750" cy="1581150"/>
                <wp:effectExtent l="0" t="0" r="19050" b="19050"/>
                <wp:wrapNone/>
                <wp:docPr id="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0" cy="1581150"/>
                        </a:xfrm>
                        <a:prstGeom prst="rect">
                          <a:avLst/>
                        </a:prstGeom>
                        <a:noFill/>
                        <a:ln w="19050">
                          <a:solidFill>
                            <a:schemeClr val="tx1">
                              <a:lumMod val="65000"/>
                              <a:lumOff val="35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FE352C" id="Rectangle 1" o:spid="_x0000_s1026" style="position:absolute;margin-left:-54.7pt;margin-top:-53.95pt;width:562.5pt;height:1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" filled="f" strokecolor="#5a5a5a [2109]" strokeweight="1.5pt"/>
            </w:pict>
          </mc:Fallback>
        </mc:AlternateContent>
      </w:r>
      <w:r>
        <w:rPr>
          <w:noProof/>
          <w:lang w:eastAsia="zh-TW"/>
        </w:rPr>
        <mc:AlternateContent>
          <mc:Choice Requires="wps">
            <w:drawing>
              <wp:anchor distT="0" distB="0" distL="114300" distR="114300" simplePos="0" relativeHeight="251660288" behindDoc="0" locked="0" layoutInCell="1" allowOverlap="1" wp14:anchorId="5A6BCE62" wp14:editId="74D97850">
                <wp:simplePos x="0" y="0"/>
                <wp:positionH relativeFrom="column">
                  <wp:posOffset>-528320</wp:posOffset>
                </wp:positionH>
                <wp:positionV relativeFrom="paragraph">
                  <wp:posOffset>-459740</wp:posOffset>
                </wp:positionV>
                <wp:extent cx="6819900" cy="1407795"/>
                <wp:effectExtent l="0" t="0" r="0" b="1905"/>
                <wp:wrapNone/>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F6BD0" w14:textId="77777777" w:rsidR="009B1CBD" w:rsidRPr="00835C37" w:rsidRDefault="009B1CBD" w:rsidP="009B1CBD">
                            <w:pPr>
                              <w:jc w:val="center"/>
                              <w:rPr>
                                <w:rFonts w:ascii="Dense" w:hAnsi="Dense"/>
                                <w:color w:val="404040" w:themeColor="text1" w:themeTint="BF"/>
                                <w:spacing w:val="44"/>
                                <w:sz w:val="52"/>
                                <w:szCs w:val="52"/>
                              </w:rPr>
                            </w:pPr>
                            <w:r w:rsidRPr="00835C37">
                              <w:rPr>
                                <w:rFonts w:ascii="Dense" w:hAnsi="Dense"/>
                                <w:color w:val="404040" w:themeColor="text1" w:themeTint="BF"/>
                                <w:spacing w:val="44"/>
                                <w:sz w:val="52"/>
                                <w:szCs w:val="52"/>
                              </w:rPr>
                              <w:t xml:space="preserve">INFORMATION TECHNOLOGY (IT) </w:t>
                            </w:r>
                          </w:p>
                          <w:p w14:paraId="5657FC01" w14:textId="77777777" w:rsidR="009B1CBD" w:rsidRPr="002B0759" w:rsidRDefault="009B1CBD" w:rsidP="009B1CBD">
                            <w:pPr>
                              <w:jc w:val="center"/>
                              <w:rPr>
                                <w:rFonts w:ascii="Dense" w:hAnsi="Dense"/>
                                <w:color w:val="404040" w:themeColor="text1" w:themeTint="BF"/>
                                <w:spacing w:val="44"/>
                                <w:sz w:val="72"/>
                                <w:szCs w:val="140"/>
                              </w:rPr>
                            </w:pPr>
                            <w:r>
                              <w:rPr>
                                <w:rFonts w:ascii="Dense" w:hAnsi="Dense"/>
                                <w:color w:val="404040" w:themeColor="text1" w:themeTint="BF"/>
                                <w:spacing w:val="44"/>
                                <w:sz w:val="72"/>
                                <w:szCs w:val="140"/>
                              </w:rPr>
                              <w:t>Help Desk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BCE62" id="_x0000_t202" coordsize="21600,21600" o:spt="202" path="m,l,21600r21600,l21600,xe">
                <v:stroke joinstyle="miter"/>
                <v:path gradientshapeok="t" o:connecttype="rect"/>
              </v:shapetype>
              <v:shape id="Text Box 9" o:spid="_x0000_s1026" type="#_x0000_t202" style="position:absolute;margin-left:-41.6pt;margin-top:-36.2pt;width:537pt;height:11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" filled="f" stroked="f">
                <v:textbox>
                  <w:txbxContent>
                    <w:p w14:paraId="7F7F6BD0" w14:textId="77777777" w:rsidR="009B1CBD" w:rsidRPr="00835C37" w:rsidRDefault="009B1CBD" w:rsidP="009B1CBD">
                      <w:pPr>
                        <w:jc w:val="center"/>
                        <w:rPr>
                          <w:rFonts w:ascii="Dense" w:hAnsi="Dense"/>
                          <w:color w:val="404040" w:themeColor="text1" w:themeTint="BF"/>
                          <w:spacing w:val="44"/>
                          <w:sz w:val="52"/>
                          <w:szCs w:val="52"/>
                        </w:rPr>
                      </w:pPr>
                      <w:r w:rsidRPr="00835C37">
                        <w:rPr>
                          <w:rFonts w:ascii="Dense" w:hAnsi="Dense"/>
                          <w:color w:val="404040" w:themeColor="text1" w:themeTint="BF"/>
                          <w:spacing w:val="44"/>
                          <w:sz w:val="52"/>
                          <w:szCs w:val="52"/>
                        </w:rPr>
                        <w:t xml:space="preserve">INFORMATION TECHNOLOGY (IT) </w:t>
                      </w:r>
                    </w:p>
                    <w:p w14:paraId="5657FC01" w14:textId="77777777" w:rsidR="009B1CBD" w:rsidRPr="002B0759" w:rsidRDefault="009B1CBD" w:rsidP="009B1CBD">
                      <w:pPr>
                        <w:jc w:val="center"/>
                        <w:rPr>
                          <w:rFonts w:ascii="Dense" w:hAnsi="Dense"/>
                          <w:color w:val="404040" w:themeColor="text1" w:themeTint="BF"/>
                          <w:spacing w:val="44"/>
                          <w:sz w:val="72"/>
                          <w:szCs w:val="140"/>
                        </w:rPr>
                      </w:pPr>
                      <w:r>
                        <w:rPr>
                          <w:rFonts w:ascii="Dense" w:hAnsi="Dense"/>
                          <w:color w:val="404040" w:themeColor="text1" w:themeTint="BF"/>
                          <w:spacing w:val="44"/>
                          <w:sz w:val="72"/>
                          <w:szCs w:val="140"/>
                        </w:rPr>
                        <w:t>Help Desk</w:t>
                      </w:r>
                    </w:p>
                  </w:txbxContent>
                </v:textbox>
              </v:shape>
            </w:pict>
          </mc:Fallback>
        </mc:AlternateContent>
      </w:r>
      <w:r>
        <w:rPr>
          <w:noProof/>
          <w:lang w:eastAsia="zh-TW"/>
        </w:rPr>
        <mc:AlternateContent>
          <mc:Choice Requires="wps">
            <w:drawing>
              <wp:anchor distT="0" distB="0" distL="114300" distR="114300" simplePos="0" relativeHeight="251662336" behindDoc="0" locked="0" layoutInCell="1" allowOverlap="1" wp14:anchorId="27BB71B4" wp14:editId="1410F37D">
                <wp:simplePos x="0" y="0"/>
                <wp:positionH relativeFrom="column">
                  <wp:posOffset>908685</wp:posOffset>
                </wp:positionH>
                <wp:positionV relativeFrom="paragraph">
                  <wp:posOffset>1268730</wp:posOffset>
                </wp:positionV>
                <wp:extent cx="1285875" cy="390525"/>
                <wp:effectExtent l="0" t="0" r="2540" b="444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56D5D" w14:textId="77777777" w:rsidR="009B1CBD" w:rsidRPr="004B07D4" w:rsidRDefault="009B1CBD" w:rsidP="009B1CBD">
                            <w:pPr>
                              <w:jc w:val="center"/>
                              <w:rPr>
                                <w:rFonts w:ascii="Dense" w:hAnsi="Dense"/>
                                <w:color w:val="404040" w:themeColor="text1" w:themeTint="BF"/>
                                <w:spacing w:val="50"/>
                                <w:sz w:val="32"/>
                                <w:szCs w:val="32"/>
                              </w:rPr>
                            </w:pPr>
                            <w:r w:rsidRPr="004B07D4">
                              <w:rPr>
                                <w:rFonts w:ascii="Dense" w:hAnsi="Dense"/>
                                <w:color w:val="404040" w:themeColor="text1" w:themeTint="BF"/>
                                <w:spacing w:val="50"/>
                                <w:sz w:val="32"/>
                                <w:szCs w:val="32"/>
                              </w:rPr>
                              <w:t>About 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B71B4" id="Text Box 2" o:spid="_x0000_s1027" type="#_x0000_t202" style="position:absolute;margin-left:71.55pt;margin-top:99.9pt;width:101.2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" filled="f" stroked="f">
                <v:textbox>
                  <w:txbxContent>
                    <w:p w14:paraId="55456D5D" w14:textId="77777777" w:rsidR="009B1CBD" w:rsidRPr="004B07D4" w:rsidRDefault="009B1CBD" w:rsidP="009B1CBD">
                      <w:pPr>
                        <w:jc w:val="center"/>
                        <w:rPr>
                          <w:rFonts w:ascii="Dense" w:hAnsi="Dense"/>
                          <w:color w:val="404040" w:themeColor="text1" w:themeTint="BF"/>
                          <w:spacing w:val="50"/>
                          <w:sz w:val="32"/>
                          <w:szCs w:val="32"/>
                        </w:rPr>
                      </w:pPr>
                      <w:r w:rsidRPr="004B07D4">
                        <w:rPr>
                          <w:rFonts w:ascii="Dense" w:hAnsi="Dense"/>
                          <w:color w:val="404040" w:themeColor="text1" w:themeTint="BF"/>
                          <w:spacing w:val="50"/>
                          <w:sz w:val="32"/>
                          <w:szCs w:val="32"/>
                        </w:rPr>
                        <w:t>About me</w:t>
                      </w:r>
                    </w:p>
                  </w:txbxContent>
                </v:textbox>
              </v:shape>
            </w:pict>
          </mc:Fallback>
        </mc:AlternateContent>
      </w:r>
      <w:r>
        <w:rPr>
          <w:noProof/>
          <w:lang w:eastAsia="zh-TW"/>
        </w:rPr>
        <mc:AlternateContent>
          <mc:Choice Requires="wps">
            <w:drawing>
              <wp:anchor distT="0" distB="0" distL="114300" distR="114300" simplePos="0" relativeHeight="251664384" behindDoc="0" locked="0" layoutInCell="1" allowOverlap="1" wp14:anchorId="4572495D" wp14:editId="4C75566B">
                <wp:simplePos x="0" y="0"/>
                <wp:positionH relativeFrom="column">
                  <wp:posOffset>957580</wp:posOffset>
                </wp:positionH>
                <wp:positionV relativeFrom="paragraph">
                  <wp:posOffset>1592580</wp:posOffset>
                </wp:positionV>
                <wp:extent cx="1181100" cy="0"/>
                <wp:effectExtent l="0" t="0" r="0" b="0"/>
                <wp:wrapNone/>
                <wp:docPr id="3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19050">
                          <a:solidFill>
                            <a:schemeClr val="tx1"/>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294A7"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4pt,125.4pt" to="168.4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" strokecolor="black [3213]" strokeweight="1.5pt">
                <v:stroke joinstyle="miter"/>
              </v:line>
            </w:pict>
          </mc:Fallback>
        </mc:AlternateContent>
      </w:r>
      <w:r>
        <w:rPr>
          <w:noProof/>
          <w:lang w:eastAsia="zh-TW"/>
        </w:rPr>
        <mc:AlternateContent>
          <mc:Choice Requires="wps">
            <w:drawing>
              <wp:anchor distT="0" distB="0" distL="114300" distR="114300" simplePos="0" relativeHeight="251671552" behindDoc="0" locked="0" layoutInCell="1" allowOverlap="1" wp14:anchorId="4C811459" wp14:editId="0EF66D22">
                <wp:simplePos x="0" y="0"/>
                <wp:positionH relativeFrom="column">
                  <wp:posOffset>4437380</wp:posOffset>
                </wp:positionH>
                <wp:positionV relativeFrom="paragraph">
                  <wp:posOffset>1798955</wp:posOffset>
                </wp:positionV>
                <wp:extent cx="1586230" cy="321310"/>
                <wp:effectExtent l="5080" t="0" r="0" b="635"/>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BDBF7" w14:textId="77777777" w:rsidR="009B1CBD" w:rsidRPr="00925075" w:rsidRDefault="009B1CBD" w:rsidP="009B1CBD">
                            <w:pPr>
                              <w:rPr>
                                <w:rFonts w:eastAsia="Calibri" w:cs="Tahoma"/>
                                <w:color w:val="262626" w:themeColor="text1" w:themeTint="D9"/>
                              </w:rPr>
                            </w:pPr>
                            <w:r>
                              <w:rPr>
                                <w:rFonts w:eastAsia="Calibri" w:cs="Tahoma"/>
                                <w:color w:val="262626" w:themeColor="text1" w:themeTint="D9"/>
                              </w:rPr>
                              <w:t>425-622-5788</w:t>
                            </w:r>
                          </w:p>
                          <w:p w14:paraId="6E828C30" w14:textId="77777777" w:rsidR="009B1CBD" w:rsidRPr="00925075" w:rsidRDefault="009B1CBD" w:rsidP="009B1CBD"/>
                          <w:p w14:paraId="2148F836" w14:textId="77777777" w:rsidR="009B1CBD" w:rsidRPr="00925075" w:rsidRDefault="009B1CBD" w:rsidP="009B1CBD"/>
                          <w:p w14:paraId="07670351" w14:textId="77777777" w:rsidR="009B1CBD" w:rsidRDefault="009B1CBD" w:rsidP="009B1C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11459" id="Text Box 18" o:spid="_x0000_s1028" type="#_x0000_t202" style="position:absolute;margin-left:349.4pt;margin-top:141.65pt;width:124.9pt;height:2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" filled="f" stroked="f">
                <v:textbox>
                  <w:txbxContent>
                    <w:p w14:paraId="768BDBF7" w14:textId="77777777" w:rsidR="009B1CBD" w:rsidRPr="00925075" w:rsidRDefault="009B1CBD" w:rsidP="009B1CBD">
                      <w:pPr>
                        <w:rPr>
                          <w:rFonts w:eastAsia="Calibri" w:cs="Tahoma"/>
                          <w:color w:val="262626" w:themeColor="text1" w:themeTint="D9"/>
                        </w:rPr>
                      </w:pPr>
                      <w:r>
                        <w:rPr>
                          <w:rFonts w:eastAsia="Calibri" w:cs="Tahoma"/>
                          <w:color w:val="262626" w:themeColor="text1" w:themeTint="D9"/>
                        </w:rPr>
                        <w:t>425-622-5788</w:t>
                      </w:r>
                    </w:p>
                    <w:p w14:paraId="6E828C30" w14:textId="77777777" w:rsidR="009B1CBD" w:rsidRPr="00925075" w:rsidRDefault="009B1CBD" w:rsidP="009B1CBD"/>
                    <w:p w14:paraId="2148F836" w14:textId="77777777" w:rsidR="009B1CBD" w:rsidRPr="00925075" w:rsidRDefault="009B1CBD" w:rsidP="009B1CBD"/>
                    <w:p w14:paraId="07670351" w14:textId="77777777" w:rsidR="009B1CBD" w:rsidRDefault="009B1CBD" w:rsidP="009B1CBD"/>
                  </w:txbxContent>
                </v:textbox>
              </v:shape>
            </w:pict>
          </mc:Fallback>
        </mc:AlternateContent>
      </w:r>
      <w:r>
        <w:rPr>
          <w:noProof/>
          <w:lang w:eastAsia="zh-TW"/>
        </w:rPr>
        <mc:AlternateContent>
          <mc:Choice Requires="wps">
            <w:drawing>
              <wp:anchor distT="0" distB="0" distL="114300" distR="114300" simplePos="0" relativeHeight="251661312" behindDoc="0" locked="0" layoutInCell="1" allowOverlap="1" wp14:anchorId="1EC559D1" wp14:editId="14135DB4">
                <wp:simplePos x="0" y="0"/>
                <wp:positionH relativeFrom="column">
                  <wp:posOffset>-506095</wp:posOffset>
                </wp:positionH>
                <wp:positionV relativeFrom="paragraph">
                  <wp:posOffset>725805</wp:posOffset>
                </wp:positionV>
                <wp:extent cx="6772275" cy="323850"/>
                <wp:effectExtent l="0" t="0" r="9525"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2275" cy="323850"/>
                        </a:xfrm>
                        <a:prstGeom prst="rect">
                          <a:avLst/>
                        </a:prstGeom>
                        <a:solidFill>
                          <a:schemeClr val="tx1"/>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194052" id="Rectangle 2" o:spid="_x0000_s1026" style="position:absolute;margin-left:-39.85pt;margin-top:57.15pt;width:533.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" fillcolor="black [3213]" stroked="f"/>
            </w:pict>
          </mc:Fallback>
        </mc:AlternateContent>
      </w:r>
      <w:r>
        <w:rPr>
          <w:noProof/>
          <w:lang w:eastAsia="zh-TW"/>
        </w:rPr>
        <mc:AlternateContent>
          <mc:Choice Requires="wps">
            <w:drawing>
              <wp:anchor distT="0" distB="0" distL="114300" distR="114300" simplePos="0" relativeHeight="251663360" behindDoc="0" locked="0" layoutInCell="1" allowOverlap="1" wp14:anchorId="45FE6D66" wp14:editId="4CB7C5EF">
                <wp:simplePos x="0" y="0"/>
                <wp:positionH relativeFrom="column">
                  <wp:posOffset>-668020</wp:posOffset>
                </wp:positionH>
                <wp:positionV relativeFrom="paragraph">
                  <wp:posOffset>1764030</wp:posOffset>
                </wp:positionV>
                <wp:extent cx="4400550" cy="1314450"/>
                <wp:effectExtent l="5080" t="0" r="1270" b="0"/>
                <wp:wrapNone/>
                <wp:docPr id="2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36FB4" w14:textId="77777777" w:rsidR="009B1CBD" w:rsidRPr="00E8386B" w:rsidRDefault="009B1CBD" w:rsidP="009B1CBD">
                            <w:pPr>
                              <w:jc w:val="center"/>
                              <w:rPr>
                                <w:rFonts w:ascii="Calibri" w:hAnsi="Calibri"/>
                                <w:sz w:val="24"/>
                                <w:szCs w:val="24"/>
                              </w:rPr>
                            </w:pPr>
                            <w:r>
                              <w:rPr>
                                <w:rFonts w:ascii="Calibri" w:hAnsi="Calibri"/>
                                <w:color w:val="262626" w:themeColor="text1" w:themeTint="D9"/>
                                <w:sz w:val="24"/>
                                <w:szCs w:val="24"/>
                              </w:rPr>
                              <w:t xml:space="preserve">19-Year-old, Cybersecurity student at the University of Central Florida, and student at Everett Community college. Seeking to gain experience in an IT environment.  </w:t>
                            </w:r>
                          </w:p>
                          <w:p w14:paraId="33912242" w14:textId="77777777" w:rsidR="009B1CBD" w:rsidRPr="00E8386B" w:rsidRDefault="009B1CBD" w:rsidP="009B1CBD">
                            <w:pPr>
                              <w:jc w:val="center"/>
                              <w:rPr>
                                <w:rFonts w:ascii="Calibri" w:hAnsi="Calibri"/>
                                <w:sz w:val="24"/>
                                <w:szCs w:val="24"/>
                              </w:rPr>
                            </w:pPr>
                          </w:p>
                          <w:p w14:paraId="61DC1DF5" w14:textId="77777777" w:rsidR="009B1CBD" w:rsidRPr="00E8386B" w:rsidRDefault="009B1CBD" w:rsidP="009B1CBD">
                            <w:pPr>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E6D66" id="Text Box 31" o:spid="_x0000_s1029" type="#_x0000_t202" style="position:absolute;margin-left:-52.6pt;margin-top:138.9pt;width:346.5pt;height:1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" filled="f" stroked="f">
                <v:textbox>
                  <w:txbxContent>
                    <w:p w14:paraId="3C736FB4" w14:textId="77777777" w:rsidR="009B1CBD" w:rsidRPr="00E8386B" w:rsidRDefault="009B1CBD" w:rsidP="009B1CBD">
                      <w:pPr>
                        <w:jc w:val="center"/>
                        <w:rPr>
                          <w:rFonts w:ascii="Calibri" w:hAnsi="Calibri"/>
                          <w:sz w:val="24"/>
                          <w:szCs w:val="24"/>
                        </w:rPr>
                      </w:pPr>
                      <w:r>
                        <w:rPr>
                          <w:rFonts w:ascii="Calibri" w:hAnsi="Calibri"/>
                          <w:color w:val="262626" w:themeColor="text1" w:themeTint="D9"/>
                          <w:sz w:val="24"/>
                          <w:szCs w:val="24"/>
                        </w:rPr>
                        <w:t xml:space="preserve">19-Year-old, Cybersecurity student at the University of Central Florida, and student at Everett Community college. Seeking to gain experience in an IT environment.  </w:t>
                      </w:r>
                    </w:p>
                    <w:p w14:paraId="33912242" w14:textId="77777777" w:rsidR="009B1CBD" w:rsidRPr="00E8386B" w:rsidRDefault="009B1CBD" w:rsidP="009B1CBD">
                      <w:pPr>
                        <w:jc w:val="center"/>
                        <w:rPr>
                          <w:rFonts w:ascii="Calibri" w:hAnsi="Calibri"/>
                          <w:sz w:val="24"/>
                          <w:szCs w:val="24"/>
                        </w:rPr>
                      </w:pPr>
                    </w:p>
                    <w:p w14:paraId="61DC1DF5" w14:textId="77777777" w:rsidR="009B1CBD" w:rsidRPr="00E8386B" w:rsidRDefault="009B1CBD" w:rsidP="009B1CBD">
                      <w:pPr>
                        <w:jc w:val="center"/>
                        <w:rPr>
                          <w:sz w:val="24"/>
                          <w:szCs w:val="24"/>
                        </w:rPr>
                      </w:pPr>
                    </w:p>
                  </w:txbxContent>
                </v:textbox>
              </v:shape>
            </w:pict>
          </mc:Fallback>
        </mc:AlternateContent>
      </w:r>
      <w:r>
        <w:rPr>
          <w:noProof/>
          <w:lang w:eastAsia="zh-TW"/>
        </w:rPr>
        <mc:AlternateContent>
          <mc:Choice Requires="wps">
            <w:drawing>
              <wp:anchor distT="0" distB="0" distL="114300" distR="114300" simplePos="0" relativeHeight="251665408" behindDoc="0" locked="0" layoutInCell="1" allowOverlap="1" wp14:anchorId="41314089" wp14:editId="19859207">
                <wp:simplePos x="0" y="0"/>
                <wp:positionH relativeFrom="column">
                  <wp:posOffset>4513580</wp:posOffset>
                </wp:positionH>
                <wp:positionV relativeFrom="paragraph">
                  <wp:posOffset>1268730</wp:posOffset>
                </wp:positionV>
                <wp:extent cx="1285875" cy="390525"/>
                <wp:effectExtent l="5080" t="0" r="4445" b="4445"/>
                <wp:wrapNone/>
                <wp:docPr id="2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57801" w14:textId="77777777" w:rsidR="009B1CBD" w:rsidRPr="004B07D4" w:rsidRDefault="009B1CBD" w:rsidP="009B1CBD">
                            <w:pPr>
                              <w:jc w:val="center"/>
                              <w:rPr>
                                <w:rFonts w:ascii="Dense" w:hAnsi="Dense"/>
                                <w:color w:val="404040" w:themeColor="text1" w:themeTint="BF"/>
                                <w:spacing w:val="50"/>
                                <w:sz w:val="32"/>
                                <w:szCs w:val="32"/>
                              </w:rPr>
                            </w:pPr>
                            <w:r w:rsidRPr="004B07D4">
                              <w:rPr>
                                <w:rFonts w:ascii="Dense" w:hAnsi="Dense"/>
                                <w:color w:val="404040" w:themeColor="text1" w:themeTint="BF"/>
                                <w:spacing w:val="50"/>
                                <w:sz w:val="32"/>
                                <w:szCs w:val="32"/>
                              </w:rPr>
                              <w:t>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14089" id="Text Box 12" o:spid="_x0000_s1030" type="#_x0000_t202" style="position:absolute;margin-left:355.4pt;margin-top:99.9pt;width:101.2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" filled="f" stroked="f">
                <v:textbox>
                  <w:txbxContent>
                    <w:p w14:paraId="55B57801" w14:textId="77777777" w:rsidR="009B1CBD" w:rsidRPr="004B07D4" w:rsidRDefault="009B1CBD" w:rsidP="009B1CBD">
                      <w:pPr>
                        <w:jc w:val="center"/>
                        <w:rPr>
                          <w:rFonts w:ascii="Dense" w:hAnsi="Dense"/>
                          <w:color w:val="404040" w:themeColor="text1" w:themeTint="BF"/>
                          <w:spacing w:val="50"/>
                          <w:sz w:val="32"/>
                          <w:szCs w:val="32"/>
                        </w:rPr>
                      </w:pPr>
                      <w:r w:rsidRPr="004B07D4">
                        <w:rPr>
                          <w:rFonts w:ascii="Dense" w:hAnsi="Dense"/>
                          <w:color w:val="404040" w:themeColor="text1" w:themeTint="BF"/>
                          <w:spacing w:val="50"/>
                          <w:sz w:val="32"/>
                          <w:szCs w:val="32"/>
                        </w:rPr>
                        <w:t>Contact</w:t>
                      </w:r>
                    </w:p>
                  </w:txbxContent>
                </v:textbox>
              </v:shape>
            </w:pict>
          </mc:Fallback>
        </mc:AlternateContent>
      </w:r>
      <w:r>
        <w:rPr>
          <w:noProof/>
          <w:lang w:eastAsia="zh-TW"/>
        </w:rPr>
        <mc:AlternateContent>
          <mc:Choice Requires="wps">
            <w:drawing>
              <wp:anchor distT="0" distB="0" distL="114300" distR="114300" simplePos="0" relativeHeight="251666432" behindDoc="0" locked="0" layoutInCell="1" allowOverlap="1" wp14:anchorId="343FCA3F" wp14:editId="0E3E931B">
                <wp:simplePos x="0" y="0"/>
                <wp:positionH relativeFrom="column">
                  <wp:posOffset>4551680</wp:posOffset>
                </wp:positionH>
                <wp:positionV relativeFrom="paragraph">
                  <wp:posOffset>1592580</wp:posOffset>
                </wp:positionV>
                <wp:extent cx="1181100" cy="0"/>
                <wp:effectExtent l="0" t="0" r="0" b="0"/>
                <wp:wrapNone/>
                <wp:docPr id="2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19050">
                          <a:solidFill>
                            <a:schemeClr val="tx1"/>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7623"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4pt,125.4pt" to="451.4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" strokecolor="black [3213]" strokeweight="1.5pt">
                <v:stroke joinstyle="miter"/>
              </v:line>
            </w:pict>
          </mc:Fallback>
        </mc:AlternateContent>
      </w:r>
      <w:r>
        <w:rPr>
          <w:noProof/>
          <w:lang w:eastAsia="zh-TW"/>
        </w:rPr>
        <w:drawing>
          <wp:anchor distT="0" distB="0" distL="114300" distR="114300" simplePos="0" relativeHeight="251667456" behindDoc="0" locked="0" layoutInCell="1" allowOverlap="1" wp14:anchorId="119E197A" wp14:editId="7944064E">
            <wp:simplePos x="0" y="0"/>
            <wp:positionH relativeFrom="column">
              <wp:posOffset>4113530</wp:posOffset>
            </wp:positionH>
            <wp:positionV relativeFrom="paragraph">
              <wp:posOffset>2164080</wp:posOffset>
            </wp:positionV>
            <wp:extent cx="186690" cy="134620"/>
            <wp:effectExtent l="0" t="0" r="381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 cy="134620"/>
                    </a:xfrm>
                    <a:prstGeom prst="rect">
                      <a:avLst/>
                    </a:prstGeom>
                    <a:noFill/>
                  </pic:spPr>
                </pic:pic>
              </a:graphicData>
            </a:graphic>
          </wp:anchor>
        </w:drawing>
      </w:r>
      <w:r>
        <w:rPr>
          <w:noProof/>
          <w:lang w:eastAsia="zh-TW"/>
        </w:rPr>
        <w:drawing>
          <wp:anchor distT="0" distB="0" distL="114300" distR="114300" simplePos="0" relativeHeight="251668480" behindDoc="0" locked="0" layoutInCell="1" allowOverlap="1" wp14:anchorId="41B2C5E3" wp14:editId="025E7082">
            <wp:simplePos x="0" y="0"/>
            <wp:positionH relativeFrom="column">
              <wp:posOffset>4132580</wp:posOffset>
            </wp:positionH>
            <wp:positionV relativeFrom="paragraph">
              <wp:posOffset>1811655</wp:posOffset>
            </wp:positionV>
            <wp:extent cx="170180" cy="179705"/>
            <wp:effectExtent l="0" t="0" r="0" b="0"/>
            <wp:wrapNone/>
            <wp:docPr id="12" name="Picture 12" descr="A picture containing whee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wheel, gea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180" cy="179705"/>
                    </a:xfrm>
                    <a:prstGeom prst="rect">
                      <a:avLst/>
                    </a:prstGeom>
                    <a:noFill/>
                  </pic:spPr>
                </pic:pic>
              </a:graphicData>
            </a:graphic>
          </wp:anchor>
        </w:drawing>
      </w:r>
      <w:r>
        <w:rPr>
          <w:noProof/>
          <w:lang w:eastAsia="zh-TW"/>
        </w:rPr>
        <w:drawing>
          <wp:anchor distT="0" distB="0" distL="114300" distR="114300" simplePos="0" relativeHeight="251669504" behindDoc="0" locked="0" layoutInCell="1" allowOverlap="1" wp14:anchorId="7C0ED2EF" wp14:editId="5FBF255E">
            <wp:simplePos x="0" y="0"/>
            <wp:positionH relativeFrom="column">
              <wp:posOffset>4132580</wp:posOffset>
            </wp:positionH>
            <wp:positionV relativeFrom="paragraph">
              <wp:posOffset>2783205</wp:posOffset>
            </wp:positionV>
            <wp:extent cx="165100" cy="162560"/>
            <wp:effectExtent l="0" t="0" r="0" b="2540"/>
            <wp:wrapNone/>
            <wp:docPr id="14" name="Picture 1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with medium confidenc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100" cy="162560"/>
                    </a:xfrm>
                    <a:prstGeom prst="rect">
                      <a:avLst/>
                    </a:prstGeom>
                    <a:noFill/>
                  </pic:spPr>
                </pic:pic>
              </a:graphicData>
            </a:graphic>
          </wp:anchor>
        </w:drawing>
      </w:r>
      <w:r>
        <w:rPr>
          <w:noProof/>
          <w:lang w:eastAsia="zh-TW"/>
        </w:rPr>
        <w:drawing>
          <wp:anchor distT="0" distB="0" distL="114300" distR="114300" simplePos="0" relativeHeight="251670528" behindDoc="0" locked="0" layoutInCell="1" allowOverlap="1" wp14:anchorId="4309725F" wp14:editId="5C757D94">
            <wp:simplePos x="0" y="0"/>
            <wp:positionH relativeFrom="column">
              <wp:posOffset>4151630</wp:posOffset>
            </wp:positionH>
            <wp:positionV relativeFrom="paragraph">
              <wp:posOffset>2459355</wp:posOffset>
            </wp:positionV>
            <wp:extent cx="144780" cy="1974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 cy="197485"/>
                    </a:xfrm>
                    <a:prstGeom prst="rect">
                      <a:avLst/>
                    </a:prstGeom>
                    <a:noFill/>
                  </pic:spPr>
                </pic:pic>
              </a:graphicData>
            </a:graphic>
          </wp:anchor>
        </w:drawing>
      </w:r>
      <w:r>
        <w:rPr>
          <w:noProof/>
          <w:lang w:eastAsia="zh-TW"/>
        </w:rPr>
        <mc:AlternateContent>
          <mc:Choice Requires="wps">
            <w:drawing>
              <wp:anchor distT="0" distB="0" distL="114300" distR="114300" simplePos="0" relativeHeight="251672576" behindDoc="0" locked="0" layoutInCell="1" allowOverlap="1" wp14:anchorId="225F7328" wp14:editId="42D17795">
                <wp:simplePos x="0" y="0"/>
                <wp:positionH relativeFrom="column">
                  <wp:posOffset>4437380</wp:posOffset>
                </wp:positionH>
                <wp:positionV relativeFrom="paragraph">
                  <wp:posOffset>2097405</wp:posOffset>
                </wp:positionV>
                <wp:extent cx="1847850" cy="318135"/>
                <wp:effectExtent l="5080" t="1905" r="1270" b="0"/>
                <wp:wrapNone/>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DD396" w14:textId="77777777" w:rsidR="009B1CBD" w:rsidRPr="00835C37" w:rsidRDefault="009B1CBD" w:rsidP="009B1CBD">
                            <w:pPr>
                              <w:rPr>
                                <w:rFonts w:eastAsia="Times New Roman" w:cs="Tahoma"/>
                                <w:color w:val="262626" w:themeColor="text1" w:themeTint="D9"/>
                                <w:sz w:val="18"/>
                                <w:szCs w:val="18"/>
                              </w:rPr>
                            </w:pPr>
                            <w:r w:rsidRPr="00835C37">
                              <w:rPr>
                                <w:rFonts w:eastAsia="Calibri" w:cs="Tahoma"/>
                                <w:color w:val="262626" w:themeColor="text1" w:themeTint="D9"/>
                                <w:sz w:val="18"/>
                                <w:szCs w:val="18"/>
                              </w:rPr>
                              <w:t>Joshuaalcantara555@gmail.com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F7328" id="Text Box 19" o:spid="_x0000_s1031" type="#_x0000_t202" style="position:absolute;margin-left:349.4pt;margin-top:165.15pt;width:145.5pt;height:25.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" filled="f" stroked="f">
                <v:textbox>
                  <w:txbxContent>
                    <w:p w14:paraId="2CBDD396" w14:textId="77777777" w:rsidR="009B1CBD" w:rsidRPr="00835C37" w:rsidRDefault="009B1CBD" w:rsidP="009B1CBD">
                      <w:pPr>
                        <w:rPr>
                          <w:rFonts w:eastAsia="Times New Roman" w:cs="Tahoma"/>
                          <w:color w:val="262626" w:themeColor="text1" w:themeTint="D9"/>
                          <w:sz w:val="18"/>
                          <w:szCs w:val="18"/>
                        </w:rPr>
                      </w:pPr>
                      <w:r w:rsidRPr="00835C37">
                        <w:rPr>
                          <w:rFonts w:eastAsia="Calibri" w:cs="Tahoma"/>
                          <w:color w:val="262626" w:themeColor="text1" w:themeTint="D9"/>
                          <w:sz w:val="18"/>
                          <w:szCs w:val="18"/>
                        </w:rPr>
                        <w:t>Joshuaalcantara555@gmail.com</w:t>
                      </w:r>
                    </w:p>
                  </w:txbxContent>
                </v:textbox>
              </v:shape>
            </w:pict>
          </mc:Fallback>
        </mc:AlternateContent>
      </w:r>
      <w:r>
        <w:rPr>
          <w:noProof/>
          <w:lang w:eastAsia="zh-TW"/>
        </w:rPr>
        <mc:AlternateContent>
          <mc:Choice Requires="wps">
            <w:drawing>
              <wp:anchor distT="0" distB="0" distL="114300" distR="114300" simplePos="0" relativeHeight="251674624" behindDoc="0" locked="0" layoutInCell="1" allowOverlap="1" wp14:anchorId="78E575DA" wp14:editId="15E72D86">
                <wp:simplePos x="0" y="0"/>
                <wp:positionH relativeFrom="column">
                  <wp:posOffset>4437380</wp:posOffset>
                </wp:positionH>
                <wp:positionV relativeFrom="paragraph">
                  <wp:posOffset>2745105</wp:posOffset>
                </wp:positionV>
                <wp:extent cx="1734820" cy="336550"/>
                <wp:effectExtent l="5080" t="1905" r="0" b="4445"/>
                <wp:wrapNone/>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5B852" w14:textId="77777777" w:rsidR="009B1CBD" w:rsidRPr="00835C37" w:rsidRDefault="009B1CBD" w:rsidP="009B1CBD">
                            <w:pPr>
                              <w:rPr>
                                <w:rFonts w:eastAsia="Calibri" w:cs="Tahoma"/>
                                <w:color w:val="262626" w:themeColor="text1" w:themeTint="D9"/>
                                <w:sz w:val="16"/>
                                <w:szCs w:val="16"/>
                              </w:rPr>
                            </w:pPr>
                            <w:r w:rsidRPr="00835C37">
                              <w:rPr>
                                <w:rFonts w:eastAsia="Calibri" w:cs="Tahoma"/>
                                <w:color w:val="262626" w:themeColor="text1" w:themeTint="D9"/>
                                <w:sz w:val="16"/>
                                <w:szCs w:val="16"/>
                              </w:rPr>
                              <w:t>Linkedin.com/in/Joshuaissacalcantara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575DA" id="Text Box 21" o:spid="_x0000_s1032" type="#_x0000_t202" style="position:absolute;margin-left:349.4pt;margin-top:216.15pt;width:136.6pt;height: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" filled="f" stroked="f">
                <v:textbox>
                  <w:txbxContent>
                    <w:p w14:paraId="65E5B852" w14:textId="77777777" w:rsidR="009B1CBD" w:rsidRPr="00835C37" w:rsidRDefault="009B1CBD" w:rsidP="009B1CBD">
                      <w:pPr>
                        <w:rPr>
                          <w:rFonts w:eastAsia="Calibri" w:cs="Tahoma"/>
                          <w:color w:val="262626" w:themeColor="text1" w:themeTint="D9"/>
                          <w:sz w:val="16"/>
                          <w:szCs w:val="16"/>
                        </w:rPr>
                      </w:pPr>
                      <w:r w:rsidRPr="00835C37">
                        <w:rPr>
                          <w:rFonts w:eastAsia="Calibri" w:cs="Tahoma"/>
                          <w:color w:val="262626" w:themeColor="text1" w:themeTint="D9"/>
                          <w:sz w:val="16"/>
                          <w:szCs w:val="16"/>
                        </w:rPr>
                        <w:t>Linkedin.com/in/Joshuaissacalcantara</w:t>
                      </w:r>
                    </w:p>
                  </w:txbxContent>
                </v:textbox>
              </v:shape>
            </w:pict>
          </mc:Fallback>
        </mc:AlternateContent>
      </w:r>
      <w:r>
        <w:rPr>
          <w:noProof/>
          <w:lang w:eastAsia="zh-TW"/>
        </w:rPr>
        <mc:AlternateContent>
          <mc:Choice Requires="wps">
            <w:drawing>
              <wp:anchor distT="0" distB="0" distL="114300" distR="114300" simplePos="0" relativeHeight="251677696" behindDoc="0" locked="0" layoutInCell="1" allowOverlap="1" wp14:anchorId="60CA34EF" wp14:editId="485DAB10">
                <wp:simplePos x="0" y="0"/>
                <wp:positionH relativeFrom="column">
                  <wp:posOffset>4418330</wp:posOffset>
                </wp:positionH>
                <wp:positionV relativeFrom="paragraph">
                  <wp:posOffset>3297555</wp:posOffset>
                </wp:positionV>
                <wp:extent cx="1847850" cy="238125"/>
                <wp:effectExtent l="0" t="0" r="0" b="9525"/>
                <wp:wrapNone/>
                <wp:docPr id="2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238125"/>
                        </a:xfrm>
                        <a:prstGeom prst="rect">
                          <a:avLst/>
                        </a:prstGeom>
                        <a:solidFill>
                          <a:schemeClr val="tx1"/>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D4EC7E" id="Rectangle 23" o:spid="_x0000_s1026" style="position:absolute;margin-left:347.9pt;margin-top:259.65pt;width:145.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" fillcolor="black [3213]" stroked="f"/>
            </w:pict>
          </mc:Fallback>
        </mc:AlternateContent>
      </w:r>
      <w:r>
        <w:rPr>
          <w:noProof/>
          <w:lang w:eastAsia="zh-TW"/>
        </w:rPr>
        <mc:AlternateContent>
          <mc:Choice Requires="wps">
            <w:drawing>
              <wp:anchor distT="0" distB="0" distL="114300" distR="114300" simplePos="0" relativeHeight="251691008" behindDoc="0" locked="0" layoutInCell="1" allowOverlap="1" wp14:anchorId="4C78506A" wp14:editId="3EB1D6EA">
                <wp:simplePos x="0" y="0"/>
                <wp:positionH relativeFrom="column">
                  <wp:posOffset>1646555</wp:posOffset>
                </wp:positionH>
                <wp:positionV relativeFrom="paragraph">
                  <wp:posOffset>3754755</wp:posOffset>
                </wp:positionV>
                <wp:extent cx="0" cy="1751330"/>
                <wp:effectExtent l="46355" t="46355" r="67945" b="69215"/>
                <wp:wrapNone/>
                <wp:docPr id="6"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1330"/>
                        </a:xfrm>
                        <a:prstGeom prst="line">
                          <a:avLst/>
                        </a:prstGeom>
                        <a:noFill/>
                        <a:ln w="12700">
                          <a:solidFill>
                            <a:schemeClr val="tx1">
                              <a:lumMod val="85000"/>
                              <a:lumOff val="1500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12259" id="Straight Connector 19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5pt,295.65pt" to="129.65pt,4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" strokecolor="#272727 [2749]" strokeweight="1pt">
                <v:stroke joinstyle="miter"/>
              </v:line>
            </w:pict>
          </mc:Fallback>
        </mc:AlternateContent>
      </w:r>
      <w:r>
        <w:rPr>
          <w:noProof/>
          <w:lang w:eastAsia="zh-TW"/>
        </w:rPr>
        <mc:AlternateContent>
          <mc:Choice Requires="wps">
            <w:drawing>
              <wp:anchor distT="0" distB="0" distL="114300" distR="114300" simplePos="0" relativeHeight="251692032" behindDoc="0" locked="0" layoutInCell="1" allowOverlap="1" wp14:anchorId="478E91C5" wp14:editId="437B0656">
                <wp:simplePos x="0" y="0"/>
                <wp:positionH relativeFrom="column">
                  <wp:posOffset>4132580</wp:posOffset>
                </wp:positionH>
                <wp:positionV relativeFrom="paragraph">
                  <wp:posOffset>3745230</wp:posOffset>
                </wp:positionV>
                <wp:extent cx="0" cy="1751330"/>
                <wp:effectExtent l="55880" t="49530" r="58420" b="66040"/>
                <wp:wrapNone/>
                <wp:docPr id="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1330"/>
                        </a:xfrm>
                        <a:prstGeom prst="line">
                          <a:avLst/>
                        </a:prstGeom>
                        <a:noFill/>
                        <a:ln w="12700">
                          <a:solidFill>
                            <a:schemeClr val="tx1">
                              <a:lumMod val="85000"/>
                              <a:lumOff val="1500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DDE3A" id="Straight Connector 19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4pt,294.9pt" to="325.4pt,4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" strokecolor="#272727 [2749]" strokeweight="1pt">
                <v:stroke joinstyle="miter"/>
              </v:line>
            </w:pict>
          </mc:Fallback>
        </mc:AlternateContent>
      </w:r>
      <w:r>
        <w:rPr>
          <w:noProof/>
          <w:lang w:eastAsia="zh-TW"/>
        </w:rPr>
        <mc:AlternateContent>
          <mc:Choice Requires="wps">
            <w:drawing>
              <wp:anchor distT="0" distB="0" distL="114300" distR="114300" simplePos="0" relativeHeight="251693056" behindDoc="0" locked="0" layoutInCell="1" allowOverlap="1" wp14:anchorId="61AEEDED" wp14:editId="0EEA9164">
                <wp:simplePos x="0" y="0"/>
                <wp:positionH relativeFrom="column">
                  <wp:posOffset>-67945</wp:posOffset>
                </wp:positionH>
                <wp:positionV relativeFrom="paragraph">
                  <wp:posOffset>5697855</wp:posOffset>
                </wp:positionV>
                <wp:extent cx="5895975" cy="390525"/>
                <wp:effectExtent l="0" t="0" r="1270" b="0"/>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8B24A" w14:textId="77777777" w:rsidR="009B1CBD" w:rsidRPr="00C1011E" w:rsidRDefault="009B1CBD" w:rsidP="009B1CBD">
                            <w:pPr>
                              <w:jc w:val="center"/>
                              <w:rPr>
                                <w:rFonts w:ascii="Dense" w:hAnsi="Dense"/>
                                <w:color w:val="404040" w:themeColor="text1" w:themeTint="BF"/>
                                <w:spacing w:val="50"/>
                                <w:sz w:val="40"/>
                                <w:szCs w:val="40"/>
                              </w:rPr>
                            </w:pPr>
                            <w:r>
                              <w:rPr>
                                <w:rFonts w:ascii="Dense" w:hAnsi="Dense"/>
                                <w:color w:val="404040" w:themeColor="text1" w:themeTint="BF"/>
                                <w:spacing w:val="50"/>
                                <w:sz w:val="40"/>
                                <w:szCs w:val="40"/>
                              </w:rPr>
                              <w:t>E</w:t>
                            </w:r>
                            <w:r w:rsidRPr="00C1011E">
                              <w:rPr>
                                <w:rFonts w:ascii="Dense" w:hAnsi="Dense"/>
                                <w:color w:val="404040" w:themeColor="text1" w:themeTint="BF"/>
                                <w:spacing w:val="50"/>
                                <w:sz w:val="40"/>
                                <w:szCs w:val="40"/>
                              </w:rPr>
                              <w:t>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EEDED" id="Text Box 29" o:spid="_x0000_s1033" type="#_x0000_t202" style="position:absolute;margin-left:-5.35pt;margin-top:448.65pt;width:464.25pt;height:3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" filled="f" stroked="f">
                <v:textbox>
                  <w:txbxContent>
                    <w:p w14:paraId="11F8B24A" w14:textId="77777777" w:rsidR="009B1CBD" w:rsidRPr="00C1011E" w:rsidRDefault="009B1CBD" w:rsidP="009B1CBD">
                      <w:pPr>
                        <w:jc w:val="center"/>
                        <w:rPr>
                          <w:rFonts w:ascii="Dense" w:hAnsi="Dense"/>
                          <w:color w:val="404040" w:themeColor="text1" w:themeTint="BF"/>
                          <w:spacing w:val="50"/>
                          <w:sz w:val="40"/>
                          <w:szCs w:val="40"/>
                        </w:rPr>
                      </w:pPr>
                      <w:r>
                        <w:rPr>
                          <w:rFonts w:ascii="Dense" w:hAnsi="Dense"/>
                          <w:color w:val="404040" w:themeColor="text1" w:themeTint="BF"/>
                          <w:spacing w:val="50"/>
                          <w:sz w:val="40"/>
                          <w:szCs w:val="40"/>
                        </w:rPr>
                        <w:t>E</w:t>
                      </w:r>
                      <w:r w:rsidRPr="00C1011E">
                        <w:rPr>
                          <w:rFonts w:ascii="Dense" w:hAnsi="Dense"/>
                          <w:color w:val="404040" w:themeColor="text1" w:themeTint="BF"/>
                          <w:spacing w:val="50"/>
                          <w:sz w:val="40"/>
                          <w:szCs w:val="40"/>
                        </w:rPr>
                        <w:t>xperience</w:t>
                      </w:r>
                    </w:p>
                  </w:txbxContent>
                </v:textbox>
              </v:shape>
            </w:pict>
          </mc:Fallback>
        </mc:AlternateContent>
      </w:r>
      <w:r>
        <w:rPr>
          <w:noProof/>
          <w:lang w:eastAsia="zh-TW"/>
        </w:rPr>
        <mc:AlternateContent>
          <mc:Choice Requires="wps">
            <w:drawing>
              <wp:anchor distT="0" distB="0" distL="114300" distR="114300" simplePos="0" relativeHeight="251694080" behindDoc="0" locked="0" layoutInCell="1" allowOverlap="1" wp14:anchorId="57D85935" wp14:editId="21E322B8">
                <wp:simplePos x="0" y="0"/>
                <wp:positionH relativeFrom="column">
                  <wp:posOffset>-515620</wp:posOffset>
                </wp:positionH>
                <wp:positionV relativeFrom="paragraph">
                  <wp:posOffset>6069330</wp:posOffset>
                </wp:positionV>
                <wp:extent cx="6781800" cy="0"/>
                <wp:effectExtent l="0" t="0" r="0" b="0"/>
                <wp:wrapNone/>
                <wp:docPr id="3"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line">
                          <a:avLst/>
                        </a:prstGeom>
                        <a:noFill/>
                        <a:ln w="19050">
                          <a:solidFill>
                            <a:schemeClr val="tx1"/>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2AE15" id="Straight Connector 20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pt,477.9pt" to="493.4pt,4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" strokecolor="black [3213]" strokeweight="1.5pt">
                <v:stroke joinstyle="miter"/>
              </v:line>
            </w:pict>
          </mc:Fallback>
        </mc:AlternateContent>
      </w:r>
      <w:r>
        <w:softHyphen/>
      </w:r>
    </w:p>
    <w:p w14:paraId="7CC75264" w14:textId="5F55CC14" w:rsidR="009B1CBD" w:rsidRDefault="009B1CBD" w:rsidP="009B1CBD">
      <w:pPr>
        <w:rPr>
          <w:lang w:eastAsia="zh-TW"/>
        </w:rPr>
      </w:pPr>
      <w:r>
        <w:rPr>
          <w:noProof/>
          <w:lang w:eastAsia="zh-TW"/>
        </w:rPr>
        <mc:AlternateContent>
          <mc:Choice Requires="wps">
            <w:drawing>
              <wp:anchor distT="0" distB="0" distL="114300" distR="114300" simplePos="0" relativeHeight="251679744" behindDoc="0" locked="0" layoutInCell="1" allowOverlap="1" wp14:anchorId="77E6932A" wp14:editId="0F40A715">
                <wp:simplePos x="0" y="0"/>
                <wp:positionH relativeFrom="column">
                  <wp:posOffset>2277971</wp:posOffset>
                </wp:positionH>
                <wp:positionV relativeFrom="paragraph">
                  <wp:posOffset>2988103</wp:posOffset>
                </wp:positionV>
                <wp:extent cx="1243858" cy="314325"/>
                <wp:effectExtent l="0" t="0" r="0" b="9525"/>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858"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976F3" w14:textId="77777777" w:rsidR="009B1CBD" w:rsidRPr="00F20C9B" w:rsidRDefault="009B1CBD" w:rsidP="009B1CBD">
                            <w:pPr>
                              <w:jc w:val="center"/>
                              <w:rPr>
                                <w:rFonts w:ascii="Dense" w:hAnsi="Dense"/>
                                <w:color w:val="FFFFFF" w:themeColor="background1"/>
                                <w:spacing w:val="50"/>
                                <w:sz w:val="32"/>
                                <w:szCs w:val="32"/>
                              </w:rPr>
                            </w:pPr>
                            <w:r>
                              <w:rPr>
                                <w:rFonts w:ascii="Dense" w:hAnsi="Dense"/>
                                <w:color w:val="FFFFFF" w:themeColor="background1"/>
                                <w:spacing w:val="50"/>
                                <w:sz w:val="32"/>
                                <w:szCs w:val="32"/>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6932A" id="Text Box 16" o:spid="_x0000_s1034" type="#_x0000_t202" style="position:absolute;margin-left:179.35pt;margin-top:235.3pt;width:97.9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" filled="f" stroked="f">
                <v:textbox>
                  <w:txbxContent>
                    <w:p w14:paraId="2EB976F3" w14:textId="77777777" w:rsidR="009B1CBD" w:rsidRPr="00F20C9B" w:rsidRDefault="009B1CBD" w:rsidP="009B1CBD">
                      <w:pPr>
                        <w:jc w:val="center"/>
                        <w:rPr>
                          <w:rFonts w:ascii="Dense" w:hAnsi="Dense"/>
                          <w:color w:val="FFFFFF" w:themeColor="background1"/>
                          <w:spacing w:val="50"/>
                          <w:sz w:val="32"/>
                          <w:szCs w:val="32"/>
                        </w:rPr>
                      </w:pPr>
                      <w:r>
                        <w:rPr>
                          <w:rFonts w:ascii="Dense" w:hAnsi="Dense"/>
                          <w:color w:val="FFFFFF" w:themeColor="background1"/>
                          <w:spacing w:val="50"/>
                          <w:sz w:val="32"/>
                          <w:szCs w:val="32"/>
                        </w:rPr>
                        <w:t>SKILLS</w:t>
                      </w:r>
                    </w:p>
                  </w:txbxContent>
                </v:textbox>
              </v:shape>
            </w:pict>
          </mc:Fallback>
        </mc:AlternateContent>
      </w:r>
      <w:r>
        <w:rPr>
          <w:noProof/>
          <w:lang w:eastAsia="zh-TW"/>
        </w:rPr>
        <mc:AlternateContent>
          <mc:Choice Requires="wps">
            <w:drawing>
              <wp:anchor distT="0" distB="0" distL="114300" distR="114300" simplePos="0" relativeHeight="251676672" behindDoc="0" locked="0" layoutInCell="1" allowOverlap="1" wp14:anchorId="567D7119" wp14:editId="2568AFBD">
                <wp:simplePos x="0" y="0"/>
                <wp:positionH relativeFrom="column">
                  <wp:posOffset>-256635</wp:posOffset>
                </wp:positionH>
                <wp:positionV relativeFrom="paragraph">
                  <wp:posOffset>2958754</wp:posOffset>
                </wp:positionV>
                <wp:extent cx="1685925" cy="314325"/>
                <wp:effectExtent l="0" t="0" r="0" b="9525"/>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0DC49" w14:textId="77777777" w:rsidR="009B1CBD" w:rsidRPr="00F20C9B" w:rsidRDefault="009B1CBD" w:rsidP="009B1CBD">
                            <w:pPr>
                              <w:jc w:val="center"/>
                              <w:rPr>
                                <w:rFonts w:ascii="Dense" w:hAnsi="Dense"/>
                                <w:color w:val="FFFFFF" w:themeColor="background1"/>
                                <w:spacing w:val="50"/>
                                <w:sz w:val="32"/>
                                <w:szCs w:val="32"/>
                              </w:rPr>
                            </w:pPr>
                            <w:r w:rsidRPr="00F20C9B">
                              <w:rPr>
                                <w:rFonts w:ascii="Dense" w:hAnsi="Dense"/>
                                <w:color w:val="FFFFFF" w:themeColor="background1"/>
                                <w:spacing w:val="50"/>
                                <w:sz w:val="32"/>
                                <w:szCs w:val="32"/>
                              </w:rPr>
                              <w:t>EDUCATI</w:t>
                            </w:r>
                            <w:r>
                              <w:rPr>
                                <w:rFonts w:ascii="Dense" w:hAnsi="Dense"/>
                                <w:color w:val="FFFFFF" w:themeColor="background1"/>
                                <w:spacing w:val="50"/>
                                <w:sz w:val="32"/>
                                <w:szCs w:val="32"/>
                              </w:rPr>
                              <w: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D7119" id="Text Box 15" o:spid="_x0000_s1035" type="#_x0000_t202" style="position:absolute;margin-left:-20.2pt;margin-top:232.95pt;width:132.7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" filled="f" stroked="f">
                <v:textbox>
                  <w:txbxContent>
                    <w:p w14:paraId="7040DC49" w14:textId="77777777" w:rsidR="009B1CBD" w:rsidRPr="00F20C9B" w:rsidRDefault="009B1CBD" w:rsidP="009B1CBD">
                      <w:pPr>
                        <w:jc w:val="center"/>
                        <w:rPr>
                          <w:rFonts w:ascii="Dense" w:hAnsi="Dense"/>
                          <w:color w:val="FFFFFF" w:themeColor="background1"/>
                          <w:spacing w:val="50"/>
                          <w:sz w:val="32"/>
                          <w:szCs w:val="32"/>
                        </w:rPr>
                      </w:pPr>
                      <w:r w:rsidRPr="00F20C9B">
                        <w:rPr>
                          <w:rFonts w:ascii="Dense" w:hAnsi="Dense"/>
                          <w:color w:val="FFFFFF" w:themeColor="background1"/>
                          <w:spacing w:val="50"/>
                          <w:sz w:val="32"/>
                          <w:szCs w:val="32"/>
                        </w:rPr>
                        <w:t>EDUCATI</w:t>
                      </w:r>
                      <w:r>
                        <w:rPr>
                          <w:rFonts w:ascii="Dense" w:hAnsi="Dense"/>
                          <w:color w:val="FFFFFF" w:themeColor="background1"/>
                          <w:spacing w:val="50"/>
                          <w:sz w:val="32"/>
                          <w:szCs w:val="32"/>
                        </w:rPr>
                        <w:t>ON</w:t>
                      </w:r>
                    </w:p>
                  </w:txbxContent>
                </v:textbox>
              </v:shape>
            </w:pict>
          </mc:Fallback>
        </mc:AlternateContent>
      </w:r>
      <w:r>
        <w:rPr>
          <w:noProof/>
          <w:lang w:eastAsia="zh-TW"/>
        </w:rPr>
        <mc:AlternateContent>
          <mc:Choice Requires="wps">
            <w:drawing>
              <wp:anchor distT="0" distB="0" distL="114300" distR="114300" simplePos="0" relativeHeight="251687936" behindDoc="0" locked="0" layoutInCell="1" allowOverlap="1" wp14:anchorId="17D31D3C" wp14:editId="3698D5FB">
                <wp:simplePos x="0" y="0"/>
                <wp:positionH relativeFrom="margin">
                  <wp:align>center</wp:align>
                </wp:positionH>
                <wp:positionV relativeFrom="paragraph">
                  <wp:posOffset>5002530</wp:posOffset>
                </wp:positionV>
                <wp:extent cx="2092960" cy="276225"/>
                <wp:effectExtent l="0" t="0" r="0" b="9525"/>
                <wp:wrapNone/>
                <wp:docPr id="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4DB99" w14:textId="77777777" w:rsidR="009B1CBD" w:rsidRPr="00582DB3" w:rsidRDefault="009B1CBD" w:rsidP="009B1CB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31D3C" id="Text Box 27" o:spid="_x0000_s1036" type="#_x0000_t202" style="position:absolute;margin-left:0;margin-top:393.9pt;width:164.8pt;height:21.7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" filled="f" stroked="f">
                <v:textbox>
                  <w:txbxContent>
                    <w:p w14:paraId="71A4DB99" w14:textId="77777777" w:rsidR="009B1CBD" w:rsidRPr="00582DB3" w:rsidRDefault="009B1CBD" w:rsidP="009B1CBD">
                      <w:pPr>
                        <w:jc w:val="center"/>
                      </w:pPr>
                    </w:p>
                  </w:txbxContent>
                </v:textbox>
                <w10:wrap anchorx="margin"/>
              </v:shape>
            </w:pict>
          </mc:Fallback>
        </mc:AlternateContent>
      </w:r>
      <w:r>
        <w:rPr>
          <w:noProof/>
          <w:lang w:eastAsia="zh-TW"/>
        </w:rPr>
        <mc:AlternateContent>
          <mc:Choice Requires="wps">
            <w:drawing>
              <wp:anchor distT="0" distB="0" distL="114300" distR="114300" simplePos="0" relativeHeight="251682816" behindDoc="0" locked="0" layoutInCell="1" allowOverlap="1" wp14:anchorId="61C1FA90" wp14:editId="69B63F40">
                <wp:simplePos x="0" y="0"/>
                <wp:positionH relativeFrom="margin">
                  <wp:align>center</wp:align>
                </wp:positionH>
                <wp:positionV relativeFrom="paragraph">
                  <wp:posOffset>4610735</wp:posOffset>
                </wp:positionV>
                <wp:extent cx="2092960" cy="447675"/>
                <wp:effectExtent l="0" t="0" r="0" b="9525"/>
                <wp:wrapNone/>
                <wp:docPr id="16"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0ADEA" w14:textId="77777777" w:rsidR="009B1CBD" w:rsidRPr="00986464" w:rsidRDefault="009B1CBD" w:rsidP="009B1CBD">
                            <w:pPr>
                              <w:jc w:val="center"/>
                              <w:rPr>
                                <w:rFonts w:cstheme="minorHAnsi"/>
                              </w:rPr>
                            </w:pPr>
                            <w:r w:rsidRPr="00986464">
                              <w:rPr>
                                <w:rFonts w:cstheme="minorHAnsi"/>
                                <w:b/>
                                <w:bCs/>
                              </w:rPr>
                              <w:t>OS</w:t>
                            </w:r>
                            <w:r>
                              <w:rPr>
                                <w:rFonts w:cstheme="minorHAnsi"/>
                                <w:b/>
                                <w:bCs/>
                              </w:rPr>
                              <w:t xml:space="preserve">: </w:t>
                            </w:r>
                            <w:r>
                              <w:rPr>
                                <w:rFonts w:cstheme="minorHAnsi"/>
                              </w:rPr>
                              <w:t>Windows 7, Windows 8, Windows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1FA90" id="Text Box 210" o:spid="_x0000_s1037" type="#_x0000_t202" style="position:absolute;margin-left:0;margin-top:363.05pt;width:164.8pt;height:35.2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" filled="f" stroked="f">
                <v:textbox>
                  <w:txbxContent>
                    <w:p w14:paraId="1D40ADEA" w14:textId="77777777" w:rsidR="009B1CBD" w:rsidRPr="00986464" w:rsidRDefault="009B1CBD" w:rsidP="009B1CBD">
                      <w:pPr>
                        <w:jc w:val="center"/>
                        <w:rPr>
                          <w:rFonts w:cstheme="minorHAnsi"/>
                        </w:rPr>
                      </w:pPr>
                      <w:r w:rsidRPr="00986464">
                        <w:rPr>
                          <w:rFonts w:cstheme="minorHAnsi"/>
                          <w:b/>
                          <w:bCs/>
                        </w:rPr>
                        <w:t>OS</w:t>
                      </w:r>
                      <w:r>
                        <w:rPr>
                          <w:rFonts w:cstheme="minorHAnsi"/>
                          <w:b/>
                          <w:bCs/>
                        </w:rPr>
                        <w:t xml:space="preserve">: </w:t>
                      </w:r>
                      <w:r>
                        <w:rPr>
                          <w:rFonts w:cstheme="minorHAnsi"/>
                        </w:rPr>
                        <w:t>Windows 7, Windows 8, Windows 10</w:t>
                      </w:r>
                    </w:p>
                  </w:txbxContent>
                </v:textbox>
                <w10:wrap anchorx="margin"/>
              </v:shape>
            </w:pict>
          </mc:Fallback>
        </mc:AlternateContent>
      </w:r>
      <w:r>
        <w:rPr>
          <w:noProof/>
          <w:lang w:eastAsia="zh-TW"/>
        </w:rPr>
        <mc:AlternateContent>
          <mc:Choice Requires="wps">
            <w:drawing>
              <wp:anchor distT="0" distB="0" distL="114300" distR="114300" simplePos="0" relativeHeight="251686912" behindDoc="0" locked="0" layoutInCell="1" allowOverlap="1" wp14:anchorId="0FA56B65" wp14:editId="5815BFCE">
                <wp:simplePos x="0" y="0"/>
                <wp:positionH relativeFrom="margin">
                  <wp:align>center</wp:align>
                </wp:positionH>
                <wp:positionV relativeFrom="paragraph">
                  <wp:posOffset>4067175</wp:posOffset>
                </wp:positionV>
                <wp:extent cx="2092960" cy="748030"/>
                <wp:effectExtent l="0" t="0" r="0" b="0"/>
                <wp:wrapNone/>
                <wp:docPr id="10"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748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4105D" w14:textId="77777777" w:rsidR="009B1CBD" w:rsidRPr="00643B44" w:rsidRDefault="009B1CBD" w:rsidP="009B1CBD">
                            <w:pPr>
                              <w:jc w:val="center"/>
                              <w:rPr>
                                <w:b/>
                                <w:bCs/>
                              </w:rPr>
                            </w:pPr>
                            <w:r w:rsidRPr="00643B44">
                              <w:rPr>
                                <w:b/>
                                <w:bCs/>
                              </w:rPr>
                              <w:t>Hardware</w:t>
                            </w:r>
                            <w:r>
                              <w:rPr>
                                <w:b/>
                                <w:bCs/>
                              </w:rPr>
                              <w:t xml:space="preserve">: </w:t>
                            </w:r>
                            <w:r w:rsidRPr="00643B44">
                              <w:t>PCS, Laptops,</w:t>
                            </w:r>
                            <w:r>
                              <w:t xml:space="preserve"> Apple Devices, Android Devices, Printers, Routers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56B65" id="Text Box 192" o:spid="_x0000_s1038" type="#_x0000_t202" style="position:absolute;margin-left:0;margin-top:320.25pt;width:164.8pt;height:58.9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" filled="f" stroked="f">
                <v:textbox>
                  <w:txbxContent>
                    <w:p w14:paraId="5D04105D" w14:textId="77777777" w:rsidR="009B1CBD" w:rsidRPr="00643B44" w:rsidRDefault="009B1CBD" w:rsidP="009B1CBD">
                      <w:pPr>
                        <w:jc w:val="center"/>
                        <w:rPr>
                          <w:b/>
                          <w:bCs/>
                        </w:rPr>
                      </w:pPr>
                      <w:r w:rsidRPr="00643B44">
                        <w:rPr>
                          <w:b/>
                          <w:bCs/>
                        </w:rPr>
                        <w:t>Hardware</w:t>
                      </w:r>
                      <w:r>
                        <w:rPr>
                          <w:b/>
                          <w:bCs/>
                        </w:rPr>
                        <w:t xml:space="preserve">: </w:t>
                      </w:r>
                      <w:r w:rsidRPr="00643B44">
                        <w:t>PCS, Laptops,</w:t>
                      </w:r>
                      <w:r>
                        <w:t xml:space="preserve"> Apple Devices, Android Devices, Printers, Routers </w:t>
                      </w:r>
                    </w:p>
                  </w:txbxContent>
                </v:textbox>
                <w10:wrap anchorx="margin"/>
              </v:shape>
            </w:pict>
          </mc:Fallback>
        </mc:AlternateContent>
      </w:r>
      <w:r>
        <w:rPr>
          <w:noProof/>
          <w:lang w:eastAsia="zh-TW"/>
        </w:rPr>
        <mc:AlternateContent>
          <mc:Choice Requires="wps">
            <w:drawing>
              <wp:anchor distT="0" distB="0" distL="114300" distR="114300" simplePos="0" relativeHeight="251684864" behindDoc="0" locked="0" layoutInCell="1" allowOverlap="1" wp14:anchorId="556C31ED" wp14:editId="32C4471C">
                <wp:simplePos x="0" y="0"/>
                <wp:positionH relativeFrom="margin">
                  <wp:align>center</wp:align>
                </wp:positionH>
                <wp:positionV relativeFrom="paragraph">
                  <wp:posOffset>3864610</wp:posOffset>
                </wp:positionV>
                <wp:extent cx="2092960" cy="333375"/>
                <wp:effectExtent l="0" t="0" r="0" b="952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B9E02" w14:textId="77777777" w:rsidR="009B1CBD" w:rsidRPr="006C00F3" w:rsidRDefault="009B1CBD" w:rsidP="009B1CBD">
                            <w:pPr>
                              <w:spacing w:after="0"/>
                              <w:jc w:val="center"/>
                              <w:rPr>
                                <w:color w:val="262626" w:themeColor="text1" w:themeTint="D9"/>
                              </w:rPr>
                            </w:pPr>
                            <w:r w:rsidRPr="00643B44">
                              <w:rPr>
                                <w:rFonts w:eastAsia="Times New Roman" w:cs="Arial"/>
                                <w:b/>
                                <w:bCs/>
                                <w:color w:val="262626" w:themeColor="text1" w:themeTint="D9"/>
                                <w:lang w:eastAsia="bg-BG"/>
                              </w:rPr>
                              <w:t>Browsers</w:t>
                            </w:r>
                            <w:r>
                              <w:rPr>
                                <w:rFonts w:eastAsia="Times New Roman" w:cs="Arial"/>
                                <w:color w:val="262626" w:themeColor="text1" w:themeTint="D9"/>
                                <w:lang w:eastAsia="bg-BG"/>
                              </w:rPr>
                              <w:t>: Chrome, Firefox, Safari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C31ED" id="Text Box 30" o:spid="_x0000_s1039" type="#_x0000_t202" style="position:absolute;margin-left:0;margin-top:304.3pt;width:164.8pt;height:26.2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" filled="f" stroked="f">
                <v:textbox>
                  <w:txbxContent>
                    <w:p w14:paraId="68BB9E02" w14:textId="77777777" w:rsidR="009B1CBD" w:rsidRPr="006C00F3" w:rsidRDefault="009B1CBD" w:rsidP="009B1CBD">
                      <w:pPr>
                        <w:spacing w:after="0"/>
                        <w:jc w:val="center"/>
                        <w:rPr>
                          <w:color w:val="262626" w:themeColor="text1" w:themeTint="D9"/>
                        </w:rPr>
                      </w:pPr>
                      <w:r w:rsidRPr="00643B44">
                        <w:rPr>
                          <w:rFonts w:eastAsia="Times New Roman" w:cs="Arial"/>
                          <w:b/>
                          <w:bCs/>
                          <w:color w:val="262626" w:themeColor="text1" w:themeTint="D9"/>
                          <w:lang w:eastAsia="bg-BG"/>
                        </w:rPr>
                        <w:t>Browsers</w:t>
                      </w:r>
                      <w:r>
                        <w:rPr>
                          <w:rFonts w:eastAsia="Times New Roman" w:cs="Arial"/>
                          <w:color w:val="262626" w:themeColor="text1" w:themeTint="D9"/>
                          <w:lang w:eastAsia="bg-BG"/>
                        </w:rPr>
                        <w:t>: Chrome, Firefox, Safari</w:t>
                      </w:r>
                    </w:p>
                  </w:txbxContent>
                </v:textbox>
                <w10:wrap anchorx="margin"/>
              </v:shape>
            </w:pict>
          </mc:Fallback>
        </mc:AlternateContent>
      </w:r>
      <w:r>
        <w:rPr>
          <w:noProof/>
          <w:lang w:eastAsia="zh-TW"/>
        </w:rPr>
        <mc:AlternateContent>
          <mc:Choice Requires="wps">
            <w:drawing>
              <wp:anchor distT="0" distB="0" distL="114300" distR="114300" simplePos="0" relativeHeight="251683840" behindDoc="0" locked="0" layoutInCell="1" allowOverlap="1" wp14:anchorId="2EE8DA3C" wp14:editId="3608FA34">
                <wp:simplePos x="0" y="0"/>
                <wp:positionH relativeFrom="margin">
                  <wp:align>center</wp:align>
                </wp:positionH>
                <wp:positionV relativeFrom="paragraph">
                  <wp:posOffset>3450590</wp:posOffset>
                </wp:positionV>
                <wp:extent cx="2092960" cy="594995"/>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594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C6225" w14:textId="77777777" w:rsidR="009B1CBD" w:rsidRPr="00666068" w:rsidRDefault="009B1CBD" w:rsidP="009B1CBD">
                            <w:pPr>
                              <w:spacing w:after="0"/>
                              <w:jc w:val="center"/>
                              <w:rPr>
                                <w:color w:val="262626" w:themeColor="text1" w:themeTint="D9"/>
                              </w:rPr>
                            </w:pPr>
                            <w:r w:rsidRPr="00643B44">
                              <w:rPr>
                                <w:rFonts w:eastAsia="Times New Roman" w:cs="Arial"/>
                                <w:b/>
                                <w:bCs/>
                                <w:color w:val="262626" w:themeColor="text1" w:themeTint="D9"/>
                                <w:lang w:eastAsia="bg-BG"/>
                              </w:rPr>
                              <w:t>Software</w:t>
                            </w:r>
                            <w:r>
                              <w:rPr>
                                <w:rFonts w:eastAsia="Times New Roman" w:cs="Arial"/>
                                <w:color w:val="262626" w:themeColor="text1" w:themeTint="D9"/>
                                <w:lang w:eastAsia="bg-BG"/>
                              </w:rPr>
                              <w:t xml:space="preserve">: Office 365, VM VirtualBox, Zoom, Slack, Discord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8DA3C" id="_x0000_s1040" type="#_x0000_t202" style="position:absolute;margin-left:0;margin-top:271.7pt;width:164.8pt;height:46.8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" filled="f" stroked="f">
                <v:textbox>
                  <w:txbxContent>
                    <w:p w14:paraId="040C6225" w14:textId="77777777" w:rsidR="009B1CBD" w:rsidRPr="00666068" w:rsidRDefault="009B1CBD" w:rsidP="009B1CBD">
                      <w:pPr>
                        <w:spacing w:after="0"/>
                        <w:jc w:val="center"/>
                        <w:rPr>
                          <w:color w:val="262626" w:themeColor="text1" w:themeTint="D9"/>
                        </w:rPr>
                      </w:pPr>
                      <w:r w:rsidRPr="00643B44">
                        <w:rPr>
                          <w:rFonts w:eastAsia="Times New Roman" w:cs="Arial"/>
                          <w:b/>
                          <w:bCs/>
                          <w:color w:val="262626" w:themeColor="text1" w:themeTint="D9"/>
                          <w:lang w:eastAsia="bg-BG"/>
                        </w:rPr>
                        <w:t>Software</w:t>
                      </w:r>
                      <w:r>
                        <w:rPr>
                          <w:rFonts w:eastAsia="Times New Roman" w:cs="Arial"/>
                          <w:color w:val="262626" w:themeColor="text1" w:themeTint="D9"/>
                          <w:lang w:eastAsia="bg-BG"/>
                        </w:rPr>
                        <w:t xml:space="preserve">: Office 365, VM VirtualBox, Zoom, Slack, Discord </w:t>
                      </w:r>
                    </w:p>
                  </w:txbxContent>
                </v:textbox>
                <w10:wrap anchorx="margin"/>
              </v:shape>
            </w:pict>
          </mc:Fallback>
        </mc:AlternateContent>
      </w:r>
      <w:r>
        <w:rPr>
          <w:noProof/>
          <w:lang w:eastAsia="zh-TW"/>
        </w:rPr>
        <mc:AlternateContent>
          <mc:Choice Requires="wps">
            <w:drawing>
              <wp:anchor distT="0" distB="0" distL="114300" distR="114300" simplePos="0" relativeHeight="251685888" behindDoc="0" locked="0" layoutInCell="1" allowOverlap="1" wp14:anchorId="11735E88" wp14:editId="11FE3F61">
                <wp:simplePos x="0" y="0"/>
                <wp:positionH relativeFrom="column">
                  <wp:posOffset>1998980</wp:posOffset>
                </wp:positionH>
                <wp:positionV relativeFrom="paragraph">
                  <wp:posOffset>4507230</wp:posOffset>
                </wp:positionV>
                <wp:extent cx="2092960" cy="304800"/>
                <wp:effectExtent l="0" t="1905" r="0" b="0"/>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057AA" w14:textId="77777777" w:rsidR="009B1CBD" w:rsidRPr="006C00F3" w:rsidRDefault="009B1CBD" w:rsidP="009B1CBD">
                            <w:pPr>
                              <w:spacing w:after="0"/>
                              <w:jc w:val="center"/>
                              <w:rPr>
                                <w:color w:val="262626" w:themeColor="text1" w:themeTint="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35E88" id="Text Box 22" o:spid="_x0000_s1041" type="#_x0000_t202" style="position:absolute;margin-left:157.4pt;margin-top:354.9pt;width:164.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" filled="f" stroked="f">
                <v:textbox>
                  <w:txbxContent>
                    <w:p w14:paraId="152057AA" w14:textId="77777777" w:rsidR="009B1CBD" w:rsidRPr="006C00F3" w:rsidRDefault="009B1CBD" w:rsidP="009B1CBD">
                      <w:pPr>
                        <w:spacing w:after="0"/>
                        <w:jc w:val="center"/>
                        <w:rPr>
                          <w:color w:val="262626" w:themeColor="text1" w:themeTint="D9"/>
                        </w:rPr>
                      </w:pPr>
                    </w:p>
                  </w:txbxContent>
                </v:textbox>
              </v:shape>
            </w:pict>
          </mc:Fallback>
        </mc:AlternateContent>
      </w:r>
      <w:r>
        <w:rPr>
          <w:noProof/>
          <w:lang w:eastAsia="zh-TW"/>
        </w:rPr>
        <mc:AlternateContent>
          <mc:Choice Requires="wps">
            <w:drawing>
              <wp:anchor distT="0" distB="0" distL="114300" distR="114300" simplePos="0" relativeHeight="251688960" behindDoc="0" locked="0" layoutInCell="1" allowOverlap="1" wp14:anchorId="344DBE2E" wp14:editId="22D13162">
                <wp:simplePos x="0" y="0"/>
                <wp:positionH relativeFrom="column">
                  <wp:posOffset>-585470</wp:posOffset>
                </wp:positionH>
                <wp:positionV relativeFrom="paragraph">
                  <wp:posOffset>4338955</wp:posOffset>
                </wp:positionV>
                <wp:extent cx="2009775" cy="1171575"/>
                <wp:effectExtent l="0" t="0" r="0" b="9525"/>
                <wp:wrapNone/>
                <wp:docPr id="20"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8CF5B" w14:textId="77777777" w:rsidR="009B1CBD" w:rsidRPr="00835C37" w:rsidRDefault="009B1CBD" w:rsidP="009B1CBD">
                            <w:pPr>
                              <w:jc w:val="center"/>
                              <w:rPr>
                                <w:b/>
                                <w:bCs/>
                              </w:rPr>
                            </w:pPr>
                            <w:r w:rsidRPr="00835C37">
                              <w:rPr>
                                <w:b/>
                                <w:bCs/>
                              </w:rPr>
                              <w:t>The Cyber Defense</w:t>
                            </w:r>
                            <w:r w:rsidRPr="00835C37">
                              <w:rPr>
                                <w:b/>
                                <w:bCs/>
                              </w:rPr>
                              <w:br/>
                              <w:t>Professional Certificate</w:t>
                            </w:r>
                          </w:p>
                          <w:p w14:paraId="6CF7972B" w14:textId="77777777" w:rsidR="009B1CBD" w:rsidRPr="00835C37" w:rsidRDefault="009B1CBD" w:rsidP="009B1CBD">
                            <w:pPr>
                              <w:pStyle w:val="BodyText"/>
                              <w:spacing w:before="46" w:line="285" w:lineRule="auto"/>
                              <w:ind w:left="24" w:right="1" w:hanging="5"/>
                              <w:jc w:val="center"/>
                            </w:pPr>
                            <w:r>
                              <w:t>University of Central Florida</w:t>
                            </w:r>
                          </w:p>
                          <w:p w14:paraId="716F46E7" w14:textId="77777777" w:rsidR="009B1CBD" w:rsidRDefault="009B1CBD" w:rsidP="009B1CBD">
                            <w:pPr>
                              <w:jc w:val="center"/>
                            </w:pPr>
                            <w:r>
                              <w:t>Orlando, FL</w:t>
                            </w:r>
                          </w:p>
                          <w:p w14:paraId="54FFF68A" w14:textId="77777777" w:rsidR="009B1CBD" w:rsidRPr="00835C37" w:rsidRDefault="009B1CBD" w:rsidP="009B1CBD">
                            <w:pPr>
                              <w:jc w:val="center"/>
                            </w:pPr>
                            <w:r>
                              <w:t>(</w:t>
                            </w:r>
                            <w:r w:rsidRPr="00250ED1">
                              <w:rPr>
                                <w:b/>
                                <w:bCs/>
                              </w:rPr>
                              <w:t>Current</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DBE2E" id="Text Box 193" o:spid="_x0000_s1042" type="#_x0000_t202" style="position:absolute;margin-left:-46.1pt;margin-top:341.65pt;width:158.25pt;height:9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" filled="f" stroked="f">
                <v:textbox>
                  <w:txbxContent>
                    <w:p w14:paraId="20B8CF5B" w14:textId="77777777" w:rsidR="009B1CBD" w:rsidRPr="00835C37" w:rsidRDefault="009B1CBD" w:rsidP="009B1CBD">
                      <w:pPr>
                        <w:jc w:val="center"/>
                        <w:rPr>
                          <w:b/>
                          <w:bCs/>
                        </w:rPr>
                      </w:pPr>
                      <w:r w:rsidRPr="00835C37">
                        <w:rPr>
                          <w:b/>
                          <w:bCs/>
                        </w:rPr>
                        <w:t>The Cyber Defense</w:t>
                      </w:r>
                      <w:r w:rsidRPr="00835C37">
                        <w:rPr>
                          <w:b/>
                          <w:bCs/>
                        </w:rPr>
                        <w:br/>
                        <w:t>Professional Certificate</w:t>
                      </w:r>
                    </w:p>
                    <w:p w14:paraId="6CF7972B" w14:textId="77777777" w:rsidR="009B1CBD" w:rsidRPr="00835C37" w:rsidRDefault="009B1CBD" w:rsidP="009B1CBD">
                      <w:pPr>
                        <w:pStyle w:val="BodyText"/>
                        <w:spacing w:before="46" w:line="285" w:lineRule="auto"/>
                        <w:ind w:left="24" w:right="1" w:hanging="5"/>
                        <w:jc w:val="center"/>
                      </w:pPr>
                      <w:r>
                        <w:t>University of Central Florida</w:t>
                      </w:r>
                    </w:p>
                    <w:p w14:paraId="716F46E7" w14:textId="77777777" w:rsidR="009B1CBD" w:rsidRDefault="009B1CBD" w:rsidP="009B1CBD">
                      <w:pPr>
                        <w:jc w:val="center"/>
                      </w:pPr>
                      <w:r>
                        <w:t>Orlando, FL</w:t>
                      </w:r>
                    </w:p>
                    <w:p w14:paraId="54FFF68A" w14:textId="77777777" w:rsidR="009B1CBD" w:rsidRPr="00835C37" w:rsidRDefault="009B1CBD" w:rsidP="009B1CBD">
                      <w:pPr>
                        <w:jc w:val="center"/>
                      </w:pPr>
                      <w:r>
                        <w:t>(</w:t>
                      </w:r>
                      <w:r w:rsidRPr="00250ED1">
                        <w:rPr>
                          <w:b/>
                          <w:bCs/>
                        </w:rPr>
                        <w:t>Current</w:t>
                      </w:r>
                      <w:r>
                        <w:t>)</w:t>
                      </w:r>
                    </w:p>
                  </w:txbxContent>
                </v:textbox>
              </v:shape>
            </w:pict>
          </mc:Fallback>
        </mc:AlternateContent>
      </w:r>
      <w:r>
        <w:rPr>
          <w:noProof/>
          <w:lang w:eastAsia="zh-TW"/>
        </w:rPr>
        <mc:AlternateContent>
          <mc:Choice Requires="wps">
            <w:drawing>
              <wp:anchor distT="0" distB="0" distL="114300" distR="114300" simplePos="0" relativeHeight="251689984" behindDoc="0" locked="0" layoutInCell="1" allowOverlap="1" wp14:anchorId="188A1E9F" wp14:editId="05C57196">
                <wp:simplePos x="0" y="0"/>
                <wp:positionH relativeFrom="column">
                  <wp:posOffset>4424680</wp:posOffset>
                </wp:positionH>
                <wp:positionV relativeFrom="paragraph">
                  <wp:posOffset>4615180</wp:posOffset>
                </wp:positionV>
                <wp:extent cx="1749425" cy="628650"/>
                <wp:effectExtent l="0" t="0" r="0" b="0"/>
                <wp:wrapNone/>
                <wp:docPr id="3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DB393" w14:textId="77777777" w:rsidR="009B1CBD" w:rsidRDefault="009B1CBD" w:rsidP="009B1CBD">
                            <w:pPr>
                              <w:spacing w:after="0"/>
                              <w:jc w:val="center"/>
                              <w:rPr>
                                <w:bCs/>
                                <w:color w:val="262626" w:themeColor="text1" w:themeTint="D9"/>
                                <w:sz w:val="28"/>
                                <w:szCs w:val="28"/>
                              </w:rPr>
                            </w:pPr>
                            <w:r w:rsidRPr="00667111">
                              <w:rPr>
                                <w:bCs/>
                                <w:color w:val="262626" w:themeColor="text1" w:themeTint="D9"/>
                                <w:sz w:val="28"/>
                                <w:szCs w:val="28"/>
                              </w:rPr>
                              <w:t>SPANISH</w:t>
                            </w:r>
                          </w:p>
                          <w:p w14:paraId="329EDFDA" w14:textId="77777777" w:rsidR="009B1CBD" w:rsidRPr="004B07D4" w:rsidRDefault="009B1CBD" w:rsidP="009B1CBD">
                            <w:pPr>
                              <w:spacing w:after="0"/>
                              <w:jc w:val="center"/>
                              <w:rPr>
                                <w:bCs/>
                                <w:i/>
                                <w:iCs/>
                                <w:color w:val="262626" w:themeColor="text1" w:themeTint="D9"/>
                              </w:rPr>
                            </w:pPr>
                            <w:r w:rsidRPr="004B07D4">
                              <w:rPr>
                                <w:bCs/>
                                <w:i/>
                                <w:iCs/>
                                <w:color w:val="262626" w:themeColor="text1" w:themeTint="D9"/>
                              </w:rPr>
                              <w:t>Native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A1E9F" id="Text Box 67" o:spid="_x0000_s1043" type="#_x0000_t202" style="position:absolute;margin-left:348.4pt;margin-top:363.4pt;width:137.75pt;height: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" filled="f" stroked="f">
                <v:textbox>
                  <w:txbxContent>
                    <w:p w14:paraId="32BDB393" w14:textId="77777777" w:rsidR="009B1CBD" w:rsidRDefault="009B1CBD" w:rsidP="009B1CBD">
                      <w:pPr>
                        <w:spacing w:after="0"/>
                        <w:jc w:val="center"/>
                        <w:rPr>
                          <w:bCs/>
                          <w:color w:val="262626" w:themeColor="text1" w:themeTint="D9"/>
                          <w:sz w:val="28"/>
                          <w:szCs w:val="28"/>
                        </w:rPr>
                      </w:pPr>
                      <w:r w:rsidRPr="00667111">
                        <w:rPr>
                          <w:bCs/>
                          <w:color w:val="262626" w:themeColor="text1" w:themeTint="D9"/>
                          <w:sz w:val="28"/>
                          <w:szCs w:val="28"/>
                        </w:rPr>
                        <w:t>SPANISH</w:t>
                      </w:r>
                    </w:p>
                    <w:p w14:paraId="329EDFDA" w14:textId="77777777" w:rsidR="009B1CBD" w:rsidRPr="004B07D4" w:rsidRDefault="009B1CBD" w:rsidP="009B1CBD">
                      <w:pPr>
                        <w:spacing w:after="0"/>
                        <w:jc w:val="center"/>
                        <w:rPr>
                          <w:bCs/>
                          <w:i/>
                          <w:iCs/>
                          <w:color w:val="262626" w:themeColor="text1" w:themeTint="D9"/>
                        </w:rPr>
                      </w:pPr>
                      <w:r w:rsidRPr="004B07D4">
                        <w:rPr>
                          <w:bCs/>
                          <w:i/>
                          <w:iCs/>
                          <w:color w:val="262626" w:themeColor="text1" w:themeTint="D9"/>
                        </w:rPr>
                        <w:t>Native level</w:t>
                      </w:r>
                    </w:p>
                  </w:txbxContent>
                </v:textbox>
              </v:shape>
            </w:pict>
          </mc:Fallback>
        </mc:AlternateContent>
      </w:r>
      <w:r>
        <w:rPr>
          <w:noProof/>
          <w:lang w:eastAsia="zh-TW"/>
        </w:rPr>
        <mc:AlternateContent>
          <mc:Choice Requires="wps">
            <w:drawing>
              <wp:anchor distT="0" distB="0" distL="114300" distR="114300" simplePos="0" relativeHeight="251678720" behindDoc="0" locked="0" layoutInCell="1" allowOverlap="1" wp14:anchorId="02A34756" wp14:editId="4CF4586D">
                <wp:simplePos x="0" y="0"/>
                <wp:positionH relativeFrom="column">
                  <wp:posOffset>2252980</wp:posOffset>
                </wp:positionH>
                <wp:positionV relativeFrom="paragraph">
                  <wp:posOffset>3014980</wp:posOffset>
                </wp:positionV>
                <wp:extent cx="1271905" cy="238125"/>
                <wp:effectExtent l="0" t="0" r="4445" b="952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1905" cy="238125"/>
                        </a:xfrm>
                        <a:prstGeom prst="rect">
                          <a:avLst/>
                        </a:prstGeom>
                        <a:solidFill>
                          <a:schemeClr val="tx1"/>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298F65" id="Rectangle 24" o:spid="_x0000_s1026" style="position:absolute;margin-left:177.4pt;margin-top:237.4pt;width:100.1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" fillcolor="black [3213]" stroked="f"/>
            </w:pict>
          </mc:Fallback>
        </mc:AlternateContent>
      </w:r>
      <w:r>
        <w:rPr>
          <w:noProof/>
          <w:lang w:eastAsia="zh-TW"/>
        </w:rPr>
        <mc:AlternateContent>
          <mc:Choice Requires="wps">
            <w:drawing>
              <wp:anchor distT="0" distB="0" distL="114300" distR="114300" simplePos="0" relativeHeight="251675648" behindDoc="0" locked="0" layoutInCell="1" allowOverlap="1" wp14:anchorId="54F1318E" wp14:editId="4406EAE7">
                <wp:simplePos x="0" y="0"/>
                <wp:positionH relativeFrom="column">
                  <wp:posOffset>-156845</wp:posOffset>
                </wp:positionH>
                <wp:positionV relativeFrom="paragraph">
                  <wp:posOffset>3014980</wp:posOffset>
                </wp:positionV>
                <wp:extent cx="1497330" cy="238125"/>
                <wp:effectExtent l="0" t="0" r="7620" b="9525"/>
                <wp:wrapNone/>
                <wp:docPr id="2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7330" cy="238125"/>
                        </a:xfrm>
                        <a:prstGeom prst="rect">
                          <a:avLst/>
                        </a:prstGeom>
                        <a:solidFill>
                          <a:schemeClr val="tx1"/>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520111" id="Rectangle 17" o:spid="_x0000_s1026" style="position:absolute;margin-left:-12.35pt;margin-top:237.4pt;width:117.9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" fillcolor="black [3213]" stroked="f"/>
            </w:pict>
          </mc:Fallback>
        </mc:AlternateContent>
      </w:r>
      <w:r>
        <w:rPr>
          <w:noProof/>
          <w:lang w:eastAsia="zh-TW"/>
        </w:rPr>
        <mc:AlternateContent>
          <mc:Choice Requires="wps">
            <w:drawing>
              <wp:anchor distT="0" distB="0" distL="114300" distR="114300" simplePos="0" relativeHeight="251673600" behindDoc="0" locked="0" layoutInCell="1" allowOverlap="1" wp14:anchorId="5F2E734F" wp14:editId="15849790">
                <wp:simplePos x="0" y="0"/>
                <wp:positionH relativeFrom="column">
                  <wp:posOffset>4432696</wp:posOffset>
                </wp:positionH>
                <wp:positionV relativeFrom="paragraph">
                  <wp:posOffset>2046541</wp:posOffset>
                </wp:positionV>
                <wp:extent cx="1725295" cy="542353"/>
                <wp:effectExtent l="0" t="0" r="0" b="0"/>
                <wp:wrapNone/>
                <wp:docPr id="3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5" cy="542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C0526" w14:textId="77777777" w:rsidR="009B1CBD" w:rsidRPr="00666068" w:rsidRDefault="009B1CBD" w:rsidP="009B1CBD">
                            <w:pPr>
                              <w:rPr>
                                <w:rFonts w:eastAsia="Times New Roman" w:cs="Tahoma"/>
                                <w:color w:val="262626" w:themeColor="text1" w:themeTint="D9"/>
                              </w:rPr>
                            </w:pPr>
                            <w:r>
                              <w:rPr>
                                <w:rFonts w:eastAsia="Calibri" w:cs="Tahoma"/>
                                <w:color w:val="262626" w:themeColor="text1" w:themeTint="D9"/>
                              </w:rPr>
                              <w:t>5925 57</w:t>
                            </w:r>
                            <w:r w:rsidRPr="00835C37">
                              <w:rPr>
                                <w:rFonts w:eastAsia="Calibri" w:cs="Tahoma"/>
                                <w:color w:val="262626" w:themeColor="text1" w:themeTint="D9"/>
                                <w:vertAlign w:val="superscript"/>
                              </w:rPr>
                              <w:t>TH</w:t>
                            </w:r>
                            <w:r>
                              <w:rPr>
                                <w:rFonts w:eastAsia="Calibri" w:cs="Tahoma"/>
                                <w:color w:val="262626" w:themeColor="text1" w:themeTint="D9"/>
                              </w:rPr>
                              <w:t xml:space="preserve"> DR NE, Marysville Washington </w:t>
                            </w:r>
                          </w:p>
                          <w:p w14:paraId="40CE74D9" w14:textId="77777777" w:rsidR="009B1CBD" w:rsidRPr="00925075" w:rsidRDefault="009B1CBD" w:rsidP="009B1CBD">
                            <w:pPr>
                              <w:rPr>
                                <w:rFonts w:eastAsia="Calibri" w:cs="Tahoma"/>
                                <w:color w:val="262626" w:themeColor="text1" w:themeTint="D9"/>
                              </w:rPr>
                            </w:pPr>
                          </w:p>
                          <w:p w14:paraId="4B656DFE" w14:textId="77777777" w:rsidR="009B1CBD" w:rsidRPr="00666068" w:rsidRDefault="009B1CBD" w:rsidP="009B1CBD">
                            <w:pPr>
                              <w:rPr>
                                <w:rFonts w:eastAsia="Calibri" w:cs="Tahoma"/>
                                <w:color w:val="262626" w:themeColor="text1" w:themeTint="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F2E734F" id="Text Box 20" o:spid="_x0000_s1044" type="#_x0000_t202" style="position:absolute;margin-left:349.05pt;margin-top:161.15pt;width:135.85pt;height:4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" filled="f" stroked="f">
                <v:textbox>
                  <w:txbxContent>
                    <w:p w14:paraId="712C0526" w14:textId="77777777" w:rsidR="009B1CBD" w:rsidRPr="00666068" w:rsidRDefault="009B1CBD" w:rsidP="009B1CBD">
                      <w:pPr>
                        <w:rPr>
                          <w:rFonts w:eastAsia="Times New Roman" w:cs="Tahoma"/>
                          <w:color w:val="262626" w:themeColor="text1" w:themeTint="D9"/>
                        </w:rPr>
                      </w:pPr>
                      <w:r>
                        <w:rPr>
                          <w:rFonts w:eastAsia="Calibri" w:cs="Tahoma"/>
                          <w:color w:val="262626" w:themeColor="text1" w:themeTint="D9"/>
                        </w:rPr>
                        <w:t>5925 57</w:t>
                      </w:r>
                      <w:r w:rsidRPr="00835C37">
                        <w:rPr>
                          <w:rFonts w:eastAsia="Calibri" w:cs="Tahoma"/>
                          <w:color w:val="262626" w:themeColor="text1" w:themeTint="D9"/>
                          <w:vertAlign w:val="superscript"/>
                        </w:rPr>
                        <w:t>TH</w:t>
                      </w:r>
                      <w:r>
                        <w:rPr>
                          <w:rFonts w:eastAsia="Calibri" w:cs="Tahoma"/>
                          <w:color w:val="262626" w:themeColor="text1" w:themeTint="D9"/>
                        </w:rPr>
                        <w:t xml:space="preserve"> DR NE, Marysville Washington </w:t>
                      </w:r>
                    </w:p>
                    <w:p w14:paraId="40CE74D9" w14:textId="77777777" w:rsidR="009B1CBD" w:rsidRPr="00925075" w:rsidRDefault="009B1CBD" w:rsidP="009B1CBD">
                      <w:pPr>
                        <w:rPr>
                          <w:rFonts w:eastAsia="Calibri" w:cs="Tahoma"/>
                          <w:color w:val="262626" w:themeColor="text1" w:themeTint="D9"/>
                        </w:rPr>
                      </w:pPr>
                    </w:p>
                    <w:p w14:paraId="4B656DFE" w14:textId="77777777" w:rsidR="009B1CBD" w:rsidRPr="00666068" w:rsidRDefault="009B1CBD" w:rsidP="009B1CBD">
                      <w:pPr>
                        <w:rPr>
                          <w:rFonts w:eastAsia="Calibri" w:cs="Tahoma"/>
                          <w:color w:val="262626" w:themeColor="text1" w:themeTint="D9"/>
                        </w:rPr>
                      </w:pPr>
                    </w:p>
                  </w:txbxContent>
                </v:textbox>
              </v:shape>
            </w:pict>
          </mc:Fallback>
        </mc:AlternateContent>
      </w:r>
      <w:r>
        <w:rPr>
          <w:noProof/>
          <w:lang w:eastAsia="zh-TW"/>
        </w:rPr>
        <mc:AlternateContent>
          <mc:Choice Requires="wps">
            <w:drawing>
              <wp:anchor distT="0" distB="0" distL="114300" distR="114300" simplePos="0" relativeHeight="251681792" behindDoc="0" locked="0" layoutInCell="1" allowOverlap="1" wp14:anchorId="75B77FD4" wp14:editId="1BAFE85F">
                <wp:simplePos x="0" y="0"/>
                <wp:positionH relativeFrom="column">
                  <wp:posOffset>-586528</wp:posOffset>
                </wp:positionH>
                <wp:positionV relativeFrom="paragraph">
                  <wp:posOffset>3428788</wp:posOffset>
                </wp:positionV>
                <wp:extent cx="2009775" cy="874607"/>
                <wp:effectExtent l="0" t="0" r="0" b="0"/>
                <wp:wrapNone/>
                <wp:docPr id="3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874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AF818" w14:textId="77777777" w:rsidR="009B1CBD" w:rsidRPr="00582DB3" w:rsidRDefault="009B1CBD" w:rsidP="009B1CBD">
                            <w:pPr>
                              <w:pStyle w:val="BodyText"/>
                              <w:jc w:val="center"/>
                              <w:rPr>
                                <w:rFonts w:cstheme="minorHAnsi"/>
                                <w:b/>
                              </w:rPr>
                            </w:pPr>
                            <w:r>
                              <w:rPr>
                                <w:rFonts w:cstheme="minorHAnsi"/>
                                <w:b/>
                              </w:rPr>
                              <w:t>Highschool Diploma</w:t>
                            </w:r>
                          </w:p>
                          <w:p w14:paraId="52BCB0FF" w14:textId="77777777" w:rsidR="009B1CBD" w:rsidRPr="00582DB3" w:rsidRDefault="009B1CBD" w:rsidP="009B1CBD">
                            <w:pPr>
                              <w:pStyle w:val="BodyText"/>
                              <w:spacing w:before="46" w:line="285" w:lineRule="auto"/>
                              <w:ind w:left="24" w:right="1" w:hanging="5"/>
                              <w:jc w:val="center"/>
                              <w:rPr>
                                <w:rFonts w:cstheme="minorHAnsi"/>
                              </w:rPr>
                            </w:pPr>
                            <w:r>
                              <w:rPr>
                                <w:rFonts w:cstheme="minorHAnsi"/>
                              </w:rPr>
                              <w:t>Marysville Getchell Highschool</w:t>
                            </w:r>
                          </w:p>
                          <w:p w14:paraId="2BDEFF47" w14:textId="77777777" w:rsidR="009B1CBD" w:rsidRPr="00582DB3" w:rsidRDefault="009B1CBD" w:rsidP="009B1CBD">
                            <w:pPr>
                              <w:pStyle w:val="BodyText"/>
                              <w:spacing w:before="46" w:line="285" w:lineRule="auto"/>
                              <w:ind w:left="24" w:right="1" w:hanging="5"/>
                              <w:jc w:val="center"/>
                              <w:rPr>
                                <w:rFonts w:cstheme="minorHAnsi"/>
                              </w:rPr>
                            </w:pPr>
                            <w:r>
                              <w:rPr>
                                <w:rFonts w:cstheme="minorHAnsi"/>
                              </w:rPr>
                              <w:t>Marysville, WA</w:t>
                            </w:r>
                          </w:p>
                          <w:p w14:paraId="24F41C10" w14:textId="77777777" w:rsidR="009B1CBD" w:rsidRPr="00582DB3" w:rsidRDefault="009B1CBD" w:rsidP="009B1CBD">
                            <w:pPr>
                              <w:spacing w:after="0"/>
                              <w:jc w:val="center"/>
                              <w:rPr>
                                <w:rFonts w:cstheme="minorHAnsi"/>
                                <w:color w:val="262626" w:themeColor="text1" w:themeTint="D9"/>
                              </w:rPr>
                            </w:pPr>
                            <w:r w:rsidRPr="00582DB3">
                              <w:rPr>
                                <w:rFonts w:cstheme="minorHAnsi"/>
                                <w:i/>
                                <w:color w:val="262626" w:themeColor="text1" w:themeTint="D9"/>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77FD4" id="Text Box 13" o:spid="_x0000_s1045" type="#_x0000_t202" style="position:absolute;margin-left:-46.2pt;margin-top:270pt;width:158.25pt;height:68.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" filled="f" stroked="f">
                <v:textbox>
                  <w:txbxContent>
                    <w:p w14:paraId="706AF818" w14:textId="77777777" w:rsidR="009B1CBD" w:rsidRPr="00582DB3" w:rsidRDefault="009B1CBD" w:rsidP="009B1CBD">
                      <w:pPr>
                        <w:pStyle w:val="BodyText"/>
                        <w:jc w:val="center"/>
                        <w:rPr>
                          <w:rFonts w:cstheme="minorHAnsi"/>
                          <w:b/>
                        </w:rPr>
                      </w:pPr>
                      <w:r>
                        <w:rPr>
                          <w:rFonts w:cstheme="minorHAnsi"/>
                          <w:b/>
                        </w:rPr>
                        <w:t>Highschool Diploma</w:t>
                      </w:r>
                    </w:p>
                    <w:p w14:paraId="52BCB0FF" w14:textId="77777777" w:rsidR="009B1CBD" w:rsidRPr="00582DB3" w:rsidRDefault="009B1CBD" w:rsidP="009B1CBD">
                      <w:pPr>
                        <w:pStyle w:val="BodyText"/>
                        <w:spacing w:before="46" w:line="285" w:lineRule="auto"/>
                        <w:ind w:left="24" w:right="1" w:hanging="5"/>
                        <w:jc w:val="center"/>
                        <w:rPr>
                          <w:rFonts w:cstheme="minorHAnsi"/>
                        </w:rPr>
                      </w:pPr>
                      <w:r>
                        <w:rPr>
                          <w:rFonts w:cstheme="minorHAnsi"/>
                        </w:rPr>
                        <w:t>Marysville Getchell Highschool</w:t>
                      </w:r>
                    </w:p>
                    <w:p w14:paraId="2BDEFF47" w14:textId="77777777" w:rsidR="009B1CBD" w:rsidRPr="00582DB3" w:rsidRDefault="009B1CBD" w:rsidP="009B1CBD">
                      <w:pPr>
                        <w:pStyle w:val="BodyText"/>
                        <w:spacing w:before="46" w:line="285" w:lineRule="auto"/>
                        <w:ind w:left="24" w:right="1" w:hanging="5"/>
                        <w:jc w:val="center"/>
                        <w:rPr>
                          <w:rFonts w:cstheme="minorHAnsi"/>
                        </w:rPr>
                      </w:pPr>
                      <w:r>
                        <w:rPr>
                          <w:rFonts w:cstheme="minorHAnsi"/>
                        </w:rPr>
                        <w:t>Marysville, WA</w:t>
                      </w:r>
                    </w:p>
                    <w:p w14:paraId="24F41C10" w14:textId="77777777" w:rsidR="009B1CBD" w:rsidRPr="00582DB3" w:rsidRDefault="009B1CBD" w:rsidP="009B1CBD">
                      <w:pPr>
                        <w:spacing w:after="0"/>
                        <w:jc w:val="center"/>
                        <w:rPr>
                          <w:rFonts w:cstheme="minorHAnsi"/>
                          <w:color w:val="262626" w:themeColor="text1" w:themeTint="D9"/>
                        </w:rPr>
                      </w:pPr>
                      <w:r w:rsidRPr="00582DB3">
                        <w:rPr>
                          <w:rFonts w:cstheme="minorHAnsi"/>
                          <w:i/>
                          <w:color w:val="262626" w:themeColor="text1" w:themeTint="D9"/>
                        </w:rPr>
                        <w:br/>
                      </w:r>
                    </w:p>
                  </w:txbxContent>
                </v:textbox>
              </v:shape>
            </w:pict>
          </mc:Fallback>
        </mc:AlternateContent>
      </w:r>
    </w:p>
    <w:p w14:paraId="326E5683" w14:textId="79830775" w:rsidR="009B1CBD" w:rsidRDefault="009B1CBD">
      <w:r>
        <w:rPr>
          <w:noProof/>
          <w:lang w:eastAsia="zh-TW"/>
        </w:rPr>
        <mc:AlternateContent>
          <mc:Choice Requires="wps">
            <w:drawing>
              <wp:anchor distT="0" distB="0" distL="114300" distR="114300" simplePos="0" relativeHeight="251680768" behindDoc="0" locked="0" layoutInCell="1" allowOverlap="1" wp14:anchorId="61D23A03" wp14:editId="3F8689D4">
                <wp:simplePos x="0" y="0"/>
                <wp:positionH relativeFrom="column">
                  <wp:posOffset>4595495</wp:posOffset>
                </wp:positionH>
                <wp:positionV relativeFrom="paragraph">
                  <wp:posOffset>2606040</wp:posOffset>
                </wp:positionV>
                <wp:extent cx="1514475" cy="314325"/>
                <wp:effectExtent l="0" t="0" r="0" b="9525"/>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D1C50" w14:textId="77777777" w:rsidR="009B1CBD" w:rsidRPr="004B07D4" w:rsidRDefault="009B1CBD" w:rsidP="009B1CBD">
                            <w:pPr>
                              <w:rPr>
                                <w:rFonts w:ascii="Dense" w:hAnsi="Dense"/>
                                <w:color w:val="FFFFFF" w:themeColor="background1"/>
                                <w:spacing w:val="50"/>
                                <w:sz w:val="32"/>
                                <w:szCs w:val="32"/>
                              </w:rPr>
                            </w:pPr>
                            <w:r w:rsidRPr="004B07D4">
                              <w:rPr>
                                <w:rFonts w:ascii="Dense" w:hAnsi="Dense"/>
                                <w:color w:val="FFFFFF" w:themeColor="background1"/>
                                <w:spacing w:val="50"/>
                                <w:sz w:val="32"/>
                                <w:szCs w:val="32"/>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23A03" id="Text Box 17" o:spid="_x0000_s1046" type="#_x0000_t202" style="position:absolute;margin-left:361.85pt;margin-top:205.2pt;width:119.2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" filled="f" stroked="f">
                <v:textbox>
                  <w:txbxContent>
                    <w:p w14:paraId="049D1C50" w14:textId="77777777" w:rsidR="009B1CBD" w:rsidRPr="004B07D4" w:rsidRDefault="009B1CBD" w:rsidP="009B1CBD">
                      <w:pPr>
                        <w:rPr>
                          <w:rFonts w:ascii="Dense" w:hAnsi="Dense"/>
                          <w:color w:val="FFFFFF" w:themeColor="background1"/>
                          <w:spacing w:val="50"/>
                          <w:sz w:val="32"/>
                          <w:szCs w:val="32"/>
                        </w:rPr>
                      </w:pPr>
                      <w:r w:rsidRPr="004B07D4">
                        <w:rPr>
                          <w:rFonts w:ascii="Dense" w:hAnsi="Dense"/>
                          <w:color w:val="FFFFFF" w:themeColor="background1"/>
                          <w:spacing w:val="50"/>
                          <w:sz w:val="32"/>
                          <w:szCs w:val="32"/>
                        </w:rPr>
                        <w:t>LANGUAGES</w:t>
                      </w:r>
                    </w:p>
                  </w:txbxContent>
                </v:textbox>
              </v:shape>
            </w:pict>
          </mc:Fallback>
        </mc:AlternateContent>
      </w:r>
      <w:del w:id="0" w:author="Joshua Alcantara" w:date="2021-05-04T12:59:00Z">
        <w:r w:rsidDel="00AA0E53">
          <w:rPr>
            <w:noProof/>
            <w:lang w:eastAsia="zh-TW"/>
          </w:rPr>
          <mc:AlternateContent>
            <mc:Choice Requires="wps">
              <w:drawing>
                <wp:anchor distT="0" distB="0" distL="114300" distR="114300" simplePos="0" relativeHeight="251703296" behindDoc="0" locked="0" layoutInCell="1" allowOverlap="1" wp14:anchorId="7E9CBC06" wp14:editId="6441CE2B">
                  <wp:simplePos x="0" y="0"/>
                  <wp:positionH relativeFrom="column">
                    <wp:posOffset>4210050</wp:posOffset>
                  </wp:positionH>
                  <wp:positionV relativeFrom="paragraph">
                    <wp:posOffset>3152140</wp:posOffset>
                  </wp:positionV>
                  <wp:extent cx="2149475" cy="800100"/>
                  <wp:effectExtent l="0" t="0" r="0" b="0"/>
                  <wp:wrapNone/>
                  <wp:docPr id="39"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43A55" w14:textId="77777777" w:rsidR="009B1CBD" w:rsidRDefault="009B1CBD" w:rsidP="009B1CBD">
                              <w:pPr>
                                <w:spacing w:after="0"/>
                                <w:jc w:val="center"/>
                                <w:rPr>
                                  <w:rFonts w:cstheme="minorHAnsi"/>
                                  <w:bCs/>
                                  <w:sz w:val="28"/>
                                  <w:szCs w:val="28"/>
                                </w:rPr>
                              </w:pPr>
                              <w:r w:rsidRPr="00667111">
                                <w:rPr>
                                  <w:rFonts w:cstheme="minorHAnsi"/>
                                  <w:bCs/>
                                  <w:sz w:val="28"/>
                                  <w:szCs w:val="28"/>
                                </w:rPr>
                                <w:t xml:space="preserve">ENGLISH </w:t>
                              </w:r>
                            </w:p>
                            <w:p w14:paraId="5AAEA9C4" w14:textId="77777777" w:rsidR="009B1CBD" w:rsidRPr="004B07D4" w:rsidRDefault="009B1CBD" w:rsidP="009B1CBD">
                              <w:pPr>
                                <w:spacing w:after="0"/>
                                <w:jc w:val="center"/>
                                <w:rPr>
                                  <w:rFonts w:cstheme="minorHAnsi"/>
                                  <w:bCs/>
                                  <w:i/>
                                  <w:iCs/>
                                </w:rPr>
                              </w:pPr>
                              <w:r w:rsidRPr="004B07D4">
                                <w:rPr>
                                  <w:rFonts w:cstheme="minorHAnsi"/>
                                  <w:bCs/>
                                  <w:i/>
                                  <w:iCs/>
                                </w:rPr>
                                <w:t>Native level</w:t>
                              </w:r>
                            </w:p>
                            <w:p w14:paraId="79B3AAB4" w14:textId="77777777" w:rsidR="009B1CBD" w:rsidRPr="00667111" w:rsidRDefault="009B1CBD" w:rsidP="009B1CBD">
                              <w:pPr>
                                <w:spacing w:after="0"/>
                                <w:rPr>
                                  <w:bCs/>
                                  <w:color w:val="262626" w:themeColor="text1" w:themeTint="D9"/>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CBC06" id="Text Box 228" o:spid="_x0000_s1047" type="#_x0000_t202" style="position:absolute;margin-left:331.5pt;margin-top:248.2pt;width:169.25pt;height: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" filled="f" stroked="f">
                  <v:textbox>
                    <w:txbxContent>
                      <w:p w14:paraId="5C343A55" w14:textId="77777777" w:rsidR="009B1CBD" w:rsidRDefault="009B1CBD" w:rsidP="009B1CBD">
                        <w:pPr>
                          <w:spacing w:after="0"/>
                          <w:jc w:val="center"/>
                          <w:rPr>
                            <w:rFonts w:cstheme="minorHAnsi"/>
                            <w:bCs/>
                            <w:sz w:val="28"/>
                            <w:szCs w:val="28"/>
                          </w:rPr>
                        </w:pPr>
                        <w:r w:rsidRPr="00667111">
                          <w:rPr>
                            <w:rFonts w:cstheme="minorHAnsi"/>
                            <w:bCs/>
                            <w:sz w:val="28"/>
                            <w:szCs w:val="28"/>
                          </w:rPr>
                          <w:t xml:space="preserve">ENGLISH </w:t>
                        </w:r>
                      </w:p>
                      <w:p w14:paraId="5AAEA9C4" w14:textId="77777777" w:rsidR="009B1CBD" w:rsidRPr="004B07D4" w:rsidRDefault="009B1CBD" w:rsidP="009B1CBD">
                        <w:pPr>
                          <w:spacing w:after="0"/>
                          <w:jc w:val="center"/>
                          <w:rPr>
                            <w:rFonts w:cstheme="minorHAnsi"/>
                            <w:bCs/>
                            <w:i/>
                            <w:iCs/>
                          </w:rPr>
                        </w:pPr>
                        <w:r w:rsidRPr="004B07D4">
                          <w:rPr>
                            <w:rFonts w:cstheme="minorHAnsi"/>
                            <w:bCs/>
                            <w:i/>
                            <w:iCs/>
                          </w:rPr>
                          <w:t>Native level</w:t>
                        </w:r>
                      </w:p>
                      <w:p w14:paraId="79B3AAB4" w14:textId="77777777" w:rsidR="009B1CBD" w:rsidRPr="00667111" w:rsidRDefault="009B1CBD" w:rsidP="009B1CBD">
                        <w:pPr>
                          <w:spacing w:after="0"/>
                          <w:rPr>
                            <w:bCs/>
                            <w:color w:val="262626" w:themeColor="text1" w:themeTint="D9"/>
                            <w:sz w:val="28"/>
                            <w:szCs w:val="28"/>
                          </w:rPr>
                        </w:pPr>
                      </w:p>
                    </w:txbxContent>
                  </v:textbox>
                </v:shape>
              </w:pict>
            </mc:Fallback>
          </mc:AlternateContent>
        </w:r>
      </w:del>
      <w:r>
        <w:rPr>
          <w:noProof/>
          <w:lang w:eastAsia="zh-TW"/>
        </w:rPr>
        <mc:AlternateContent>
          <mc:Choice Requires="wps">
            <w:drawing>
              <wp:anchor distT="0" distB="0" distL="114300" distR="114300" simplePos="0" relativeHeight="251701248" behindDoc="0" locked="0" layoutInCell="1" allowOverlap="1" wp14:anchorId="21B7A5DE" wp14:editId="2748808D">
                <wp:simplePos x="0" y="0"/>
                <wp:positionH relativeFrom="margin">
                  <wp:align>center</wp:align>
                </wp:positionH>
                <wp:positionV relativeFrom="paragraph">
                  <wp:posOffset>6820535</wp:posOffset>
                </wp:positionV>
                <wp:extent cx="4257675" cy="1476375"/>
                <wp:effectExtent l="0" t="0" r="0" b="9525"/>
                <wp:wrapNone/>
                <wp:docPr id="45"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EF511" w14:textId="77777777" w:rsidR="009B1CBD" w:rsidRPr="008357C7" w:rsidRDefault="009B1CBD" w:rsidP="009B1CBD">
                            <w:pPr>
                              <w:pStyle w:val="BodyText"/>
                              <w:widowControl w:val="0"/>
                              <w:numPr>
                                <w:ilvl w:val="0"/>
                                <w:numId w:val="12"/>
                              </w:numPr>
                              <w:autoSpaceDE w:val="0"/>
                              <w:autoSpaceDN w:val="0"/>
                              <w:spacing w:before="100" w:after="0" w:line="285" w:lineRule="auto"/>
                              <w:rPr>
                                <w:rFonts w:cstheme="minorHAnsi"/>
                                <w:sz w:val="24"/>
                                <w:szCs w:val="24"/>
                              </w:rPr>
                            </w:pPr>
                            <w:r>
                              <w:rPr>
                                <w:rFonts w:cstheme="minorHAnsi"/>
                                <w:sz w:val="24"/>
                                <w:szCs w:val="24"/>
                              </w:rPr>
                              <w:t>Understanding Networking Devices, Cables</w:t>
                            </w:r>
                          </w:p>
                          <w:p w14:paraId="4CDC4393" w14:textId="77777777" w:rsidR="009B1CBD" w:rsidRPr="00AC11EF" w:rsidRDefault="009B1CBD" w:rsidP="009B1CBD">
                            <w:pPr>
                              <w:pStyle w:val="BodyText"/>
                              <w:widowControl w:val="0"/>
                              <w:numPr>
                                <w:ilvl w:val="0"/>
                                <w:numId w:val="12"/>
                              </w:numPr>
                              <w:autoSpaceDE w:val="0"/>
                              <w:autoSpaceDN w:val="0"/>
                              <w:spacing w:before="38" w:after="0" w:line="285" w:lineRule="auto"/>
                              <w:rPr>
                                <w:rFonts w:cstheme="minorHAnsi"/>
                                <w:sz w:val="24"/>
                                <w:szCs w:val="24"/>
                              </w:rPr>
                            </w:pPr>
                            <w:r>
                              <w:rPr>
                                <w:rFonts w:cstheme="minorHAnsi"/>
                                <w:sz w:val="24"/>
                                <w:szCs w:val="24"/>
                              </w:rPr>
                              <w:t>TCP/IPV4/IPV6</w:t>
                            </w:r>
                            <w:r w:rsidRPr="001A6281">
                              <w:rPr>
                                <w:rFonts w:cstheme="minorHAnsi"/>
                                <w:sz w:val="24"/>
                                <w:szCs w:val="24"/>
                              </w:rPr>
                              <w:t>Understanding of Subnetting</w:t>
                            </w:r>
                            <w:r w:rsidRPr="00CA4EDD">
                              <w:rPr>
                                <w:rFonts w:cstheme="minorHAnsi"/>
                                <w:sz w:val="24"/>
                                <w:szCs w:val="24"/>
                              </w:rPr>
                              <w:t>, Decimal, Binary, Hex</w:t>
                            </w:r>
                            <w:r w:rsidRPr="001A6281">
                              <w:rPr>
                                <w:rFonts w:cstheme="minorHAnsi"/>
                                <w:sz w:val="24"/>
                                <w:szCs w:val="24"/>
                              </w:rPr>
                              <w:t xml:space="preserve">. </w:t>
                            </w:r>
                            <w:r>
                              <w:rPr>
                                <w:rFonts w:cstheme="minorHAnsi"/>
                                <w:sz w:val="24"/>
                                <w:szCs w:val="24"/>
                              </w:rPr>
                              <w:t>Experience in Cisco Packet Tracer</w:t>
                            </w:r>
                          </w:p>
                          <w:p w14:paraId="3919334C" w14:textId="77777777" w:rsidR="009B1CBD" w:rsidRPr="007E1D23" w:rsidRDefault="009B1CBD" w:rsidP="009B1CBD">
                            <w:pPr>
                              <w:numPr>
                                <w:ilvl w:val="0"/>
                                <w:numId w:val="12"/>
                              </w:numPr>
                              <w:spacing w:before="100" w:beforeAutospacing="1" w:after="100" w:afterAutospacing="1"/>
                              <w:rPr>
                                <w:rFonts w:eastAsia="Times New Roman" w:cstheme="minorHAnsi"/>
                                <w:color w:val="262626" w:themeColor="text1" w:themeTint="D9"/>
                                <w:sz w:val="24"/>
                                <w:szCs w:val="24"/>
                              </w:rPr>
                            </w:pPr>
                            <w:r>
                              <w:rPr>
                                <w:rFonts w:eastAsia="Times New Roman" w:cstheme="minorHAnsi"/>
                                <w:color w:val="262626" w:themeColor="text1" w:themeTint="D9"/>
                                <w:sz w:val="24"/>
                                <w:szCs w:val="24"/>
                              </w:rPr>
                              <w:t>Creating a fully functional WAN with network devices and endpoints in packet tracer</w:t>
                            </w:r>
                          </w:p>
                          <w:p w14:paraId="16D1BCBC" w14:textId="77777777" w:rsidR="009B1CBD" w:rsidRPr="007E1D23" w:rsidRDefault="009B1CBD" w:rsidP="009B1CBD">
                            <w:pPr>
                              <w:pStyle w:val="ListParagraph"/>
                              <w:numPr>
                                <w:ilvl w:val="0"/>
                                <w:numId w:val="13"/>
                              </w:numPr>
                              <w:spacing w:after="160"/>
                              <w:rPr>
                                <w:rFonts w:cstheme="minorHAnsi"/>
                                <w:sz w:val="24"/>
                                <w:szCs w:val="24"/>
                              </w:rPr>
                            </w:pPr>
                          </w:p>
                          <w:p w14:paraId="07422EC6" w14:textId="77777777" w:rsidR="009B1CBD" w:rsidRPr="007E1D23" w:rsidRDefault="009B1CBD" w:rsidP="009B1CBD">
                            <w:pPr>
                              <w:numPr>
                                <w:ilvl w:val="0"/>
                                <w:numId w:val="12"/>
                              </w:numPr>
                              <w:spacing w:before="100" w:beforeAutospacing="1" w:after="100" w:afterAutospacing="1"/>
                              <w:rPr>
                                <w:rFonts w:eastAsia="Times New Roman" w:cstheme="minorHAnsi"/>
                                <w:color w:val="262626" w:themeColor="text1" w:themeTint="D9"/>
                                <w:sz w:val="24"/>
                                <w:szCs w:val="24"/>
                              </w:rPr>
                            </w:pPr>
                          </w:p>
                          <w:p w14:paraId="1109176F" w14:textId="77777777" w:rsidR="009B1CBD" w:rsidRPr="007E1D23" w:rsidRDefault="009B1CBD" w:rsidP="009B1CBD">
                            <w:pPr>
                              <w:pStyle w:val="ListParagraph"/>
                              <w:numPr>
                                <w:ilvl w:val="0"/>
                                <w:numId w:val="13"/>
                              </w:numPr>
                              <w:spacing w:after="160"/>
                              <w:rPr>
                                <w:rFonts w:cstheme="minorHAnsi"/>
                                <w:sz w:val="24"/>
                                <w:szCs w:val="24"/>
                              </w:rPr>
                            </w:pPr>
                          </w:p>
                          <w:p w14:paraId="24D4A4F7" w14:textId="77777777" w:rsidR="009B1CBD" w:rsidRPr="007E1D23" w:rsidRDefault="009B1CBD" w:rsidP="009B1CBD">
                            <w:pPr>
                              <w:numPr>
                                <w:ilvl w:val="0"/>
                                <w:numId w:val="12"/>
                              </w:numPr>
                              <w:spacing w:before="100" w:beforeAutospacing="1" w:after="100" w:afterAutospacing="1"/>
                              <w:rPr>
                                <w:rFonts w:eastAsia="Times New Roman" w:cstheme="minorHAnsi"/>
                                <w:color w:val="262626" w:themeColor="text1" w:themeTint="D9"/>
                                <w:sz w:val="24"/>
                                <w:szCs w:val="24"/>
                              </w:rPr>
                            </w:pPr>
                          </w:p>
                          <w:p w14:paraId="0CC94E95" w14:textId="77777777" w:rsidR="009B1CBD" w:rsidRPr="007E1D23" w:rsidRDefault="009B1CBD" w:rsidP="009B1CBD">
                            <w:pPr>
                              <w:pStyle w:val="ListParagraph"/>
                              <w:numPr>
                                <w:ilvl w:val="0"/>
                                <w:numId w:val="13"/>
                              </w:numPr>
                              <w:spacing w:after="160"/>
                              <w:rPr>
                                <w:rFonts w:cstheme="minorHAnsi"/>
                                <w:sz w:val="24"/>
                                <w:szCs w:val="24"/>
                              </w:rPr>
                            </w:pPr>
                          </w:p>
                          <w:p w14:paraId="21D85C1C" w14:textId="77777777" w:rsidR="009B1CBD" w:rsidRPr="007E1D23" w:rsidRDefault="009B1CBD" w:rsidP="009B1CBD">
                            <w:pPr>
                              <w:numPr>
                                <w:ilvl w:val="0"/>
                                <w:numId w:val="12"/>
                              </w:numPr>
                              <w:spacing w:before="100" w:beforeAutospacing="1" w:after="100" w:afterAutospacing="1"/>
                              <w:rPr>
                                <w:rFonts w:eastAsia="Times New Roman" w:cstheme="minorHAnsi"/>
                                <w:color w:val="262626" w:themeColor="text1" w:themeTint="D9"/>
                                <w:sz w:val="24"/>
                                <w:szCs w:val="24"/>
                              </w:rPr>
                            </w:pPr>
                          </w:p>
                          <w:p w14:paraId="04525792" w14:textId="77777777" w:rsidR="009B1CBD" w:rsidRPr="007E1D23" w:rsidRDefault="009B1CBD" w:rsidP="009B1CBD">
                            <w:pPr>
                              <w:pStyle w:val="ListParagraph"/>
                              <w:numPr>
                                <w:ilvl w:val="0"/>
                                <w:numId w:val="13"/>
                              </w:numPr>
                              <w:spacing w:after="160"/>
                              <w:rPr>
                                <w:rFonts w:cstheme="minorHAnsi"/>
                                <w:sz w:val="24"/>
                                <w:szCs w:val="24"/>
                              </w:rPr>
                            </w:pPr>
                          </w:p>
                          <w:p w14:paraId="65F634C2" w14:textId="77777777" w:rsidR="009B1CBD" w:rsidRPr="007E1D23" w:rsidRDefault="009B1CBD" w:rsidP="009B1CBD">
                            <w:pPr>
                              <w:pStyle w:val="ListParagraph"/>
                              <w:numPr>
                                <w:ilvl w:val="0"/>
                                <w:numId w:val="13"/>
                              </w:numPr>
                              <w:spacing w:after="160" w:line="259" w:lineRule="auto"/>
                              <w:rPr>
                                <w:rFonts w:cstheme="minorHAnsi"/>
                                <w:sz w:val="24"/>
                                <w:szCs w:val="24"/>
                              </w:rPr>
                            </w:pPr>
                          </w:p>
                          <w:p w14:paraId="3152E393" w14:textId="77777777" w:rsidR="009B1CBD" w:rsidRPr="007E1D23" w:rsidRDefault="009B1CBD" w:rsidP="009B1CBD">
                            <w:pPr>
                              <w:pStyle w:val="ListParagraph"/>
                              <w:numPr>
                                <w:ilvl w:val="0"/>
                                <w:numId w:val="13"/>
                              </w:numPr>
                              <w:spacing w:after="160" w:line="259" w:lineRule="auto"/>
                              <w:rPr>
                                <w:rFonts w:cstheme="minorHAnsi"/>
                                <w:sz w:val="24"/>
                                <w:szCs w:val="24"/>
                              </w:rPr>
                            </w:pPr>
                          </w:p>
                          <w:p w14:paraId="53F143DC" w14:textId="77777777" w:rsidR="009B1CBD" w:rsidRPr="007E1D23" w:rsidRDefault="009B1CBD" w:rsidP="009B1CBD">
                            <w:pPr>
                              <w:rPr>
                                <w:rFonts w:cstheme="minorHAnsi"/>
                                <w:sz w:val="24"/>
                                <w:szCs w:val="24"/>
                              </w:rPr>
                            </w:pPr>
                          </w:p>
                          <w:p w14:paraId="69C5375F" w14:textId="77777777" w:rsidR="009B1CBD" w:rsidRPr="007E1D23" w:rsidRDefault="009B1CBD" w:rsidP="009B1CBD">
                            <w:pPr>
                              <w:pStyle w:val="ListParagraph"/>
                              <w:numPr>
                                <w:ilvl w:val="0"/>
                                <w:numId w:val="13"/>
                              </w:numPr>
                              <w:spacing w:after="160" w:line="259" w:lineRule="auto"/>
                              <w:rPr>
                                <w:rFonts w:cstheme="minorHAnsi"/>
                                <w:sz w:val="24"/>
                                <w:szCs w:val="24"/>
                              </w:rPr>
                            </w:pPr>
                          </w:p>
                          <w:p w14:paraId="4DEA194B" w14:textId="77777777" w:rsidR="009B1CBD" w:rsidRPr="007E1D23" w:rsidRDefault="009B1CBD" w:rsidP="009B1CBD">
                            <w:pPr>
                              <w:rPr>
                                <w:rFonts w:cstheme="minorHAnsi"/>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1B7A5DE" id="Text Box 231" o:spid="_x0000_s1048" type="#_x0000_t202" style="position:absolute;margin-left:0;margin-top:537.05pt;width:335.25pt;height:116.2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" filled="f" stroked="f">
                <v:textbox>
                  <w:txbxContent>
                    <w:p w14:paraId="040EF511" w14:textId="77777777" w:rsidR="009B1CBD" w:rsidRPr="008357C7" w:rsidRDefault="009B1CBD" w:rsidP="009B1CBD">
                      <w:pPr>
                        <w:pStyle w:val="BodyText"/>
                        <w:widowControl w:val="0"/>
                        <w:numPr>
                          <w:ilvl w:val="0"/>
                          <w:numId w:val="12"/>
                        </w:numPr>
                        <w:autoSpaceDE w:val="0"/>
                        <w:autoSpaceDN w:val="0"/>
                        <w:spacing w:before="100" w:after="0" w:line="285" w:lineRule="auto"/>
                        <w:rPr>
                          <w:rFonts w:cstheme="minorHAnsi"/>
                          <w:sz w:val="24"/>
                          <w:szCs w:val="24"/>
                        </w:rPr>
                      </w:pPr>
                      <w:r>
                        <w:rPr>
                          <w:rFonts w:cstheme="minorHAnsi"/>
                          <w:sz w:val="24"/>
                          <w:szCs w:val="24"/>
                        </w:rPr>
                        <w:t>Understanding Networking Devices, Cables</w:t>
                      </w:r>
                    </w:p>
                    <w:p w14:paraId="4CDC4393" w14:textId="77777777" w:rsidR="009B1CBD" w:rsidRPr="00AC11EF" w:rsidRDefault="009B1CBD" w:rsidP="009B1CBD">
                      <w:pPr>
                        <w:pStyle w:val="BodyText"/>
                        <w:widowControl w:val="0"/>
                        <w:numPr>
                          <w:ilvl w:val="0"/>
                          <w:numId w:val="12"/>
                        </w:numPr>
                        <w:autoSpaceDE w:val="0"/>
                        <w:autoSpaceDN w:val="0"/>
                        <w:spacing w:before="38" w:after="0" w:line="285" w:lineRule="auto"/>
                        <w:rPr>
                          <w:rFonts w:cstheme="minorHAnsi"/>
                          <w:sz w:val="24"/>
                          <w:szCs w:val="24"/>
                        </w:rPr>
                      </w:pPr>
                      <w:r>
                        <w:rPr>
                          <w:rFonts w:cstheme="minorHAnsi"/>
                          <w:sz w:val="24"/>
                          <w:szCs w:val="24"/>
                        </w:rPr>
                        <w:t>TCP/IPV4/IPV6</w:t>
                      </w:r>
                      <w:r w:rsidRPr="001A6281">
                        <w:rPr>
                          <w:rFonts w:cstheme="minorHAnsi"/>
                          <w:sz w:val="24"/>
                          <w:szCs w:val="24"/>
                        </w:rPr>
                        <w:t>Understanding of Subnetting</w:t>
                      </w:r>
                      <w:r w:rsidRPr="00CA4EDD">
                        <w:rPr>
                          <w:rFonts w:cstheme="minorHAnsi"/>
                          <w:sz w:val="24"/>
                          <w:szCs w:val="24"/>
                        </w:rPr>
                        <w:t>, Decimal, Binary, Hex</w:t>
                      </w:r>
                      <w:r w:rsidRPr="001A6281">
                        <w:rPr>
                          <w:rFonts w:cstheme="minorHAnsi"/>
                          <w:sz w:val="24"/>
                          <w:szCs w:val="24"/>
                        </w:rPr>
                        <w:t xml:space="preserve">. </w:t>
                      </w:r>
                      <w:r>
                        <w:rPr>
                          <w:rFonts w:cstheme="minorHAnsi"/>
                          <w:sz w:val="24"/>
                          <w:szCs w:val="24"/>
                        </w:rPr>
                        <w:t>Experience in Cisco Packet Tracer</w:t>
                      </w:r>
                    </w:p>
                    <w:p w14:paraId="3919334C" w14:textId="77777777" w:rsidR="009B1CBD" w:rsidRPr="007E1D23" w:rsidRDefault="009B1CBD" w:rsidP="009B1CBD">
                      <w:pPr>
                        <w:numPr>
                          <w:ilvl w:val="0"/>
                          <w:numId w:val="12"/>
                        </w:numPr>
                        <w:spacing w:before="100" w:beforeAutospacing="1" w:after="100" w:afterAutospacing="1"/>
                        <w:rPr>
                          <w:rFonts w:eastAsia="Times New Roman" w:cstheme="minorHAnsi"/>
                          <w:color w:val="262626" w:themeColor="text1" w:themeTint="D9"/>
                          <w:sz w:val="24"/>
                          <w:szCs w:val="24"/>
                        </w:rPr>
                      </w:pPr>
                      <w:r>
                        <w:rPr>
                          <w:rFonts w:eastAsia="Times New Roman" w:cstheme="minorHAnsi"/>
                          <w:color w:val="262626" w:themeColor="text1" w:themeTint="D9"/>
                          <w:sz w:val="24"/>
                          <w:szCs w:val="24"/>
                        </w:rPr>
                        <w:t>Creating a fully functional WAN with network devices and endpoints in packet tracer</w:t>
                      </w:r>
                    </w:p>
                    <w:p w14:paraId="16D1BCBC" w14:textId="77777777" w:rsidR="009B1CBD" w:rsidRPr="007E1D23" w:rsidRDefault="009B1CBD" w:rsidP="009B1CBD">
                      <w:pPr>
                        <w:pStyle w:val="ListParagraph"/>
                        <w:numPr>
                          <w:ilvl w:val="0"/>
                          <w:numId w:val="13"/>
                        </w:numPr>
                        <w:spacing w:after="160"/>
                        <w:rPr>
                          <w:rFonts w:cstheme="minorHAnsi"/>
                          <w:sz w:val="24"/>
                          <w:szCs w:val="24"/>
                        </w:rPr>
                      </w:pPr>
                    </w:p>
                    <w:p w14:paraId="07422EC6" w14:textId="77777777" w:rsidR="009B1CBD" w:rsidRPr="007E1D23" w:rsidRDefault="009B1CBD" w:rsidP="009B1CBD">
                      <w:pPr>
                        <w:numPr>
                          <w:ilvl w:val="0"/>
                          <w:numId w:val="12"/>
                        </w:numPr>
                        <w:spacing w:before="100" w:beforeAutospacing="1" w:after="100" w:afterAutospacing="1"/>
                        <w:rPr>
                          <w:rFonts w:eastAsia="Times New Roman" w:cstheme="minorHAnsi"/>
                          <w:color w:val="262626" w:themeColor="text1" w:themeTint="D9"/>
                          <w:sz w:val="24"/>
                          <w:szCs w:val="24"/>
                        </w:rPr>
                      </w:pPr>
                    </w:p>
                    <w:p w14:paraId="1109176F" w14:textId="77777777" w:rsidR="009B1CBD" w:rsidRPr="007E1D23" w:rsidRDefault="009B1CBD" w:rsidP="009B1CBD">
                      <w:pPr>
                        <w:pStyle w:val="ListParagraph"/>
                        <w:numPr>
                          <w:ilvl w:val="0"/>
                          <w:numId w:val="13"/>
                        </w:numPr>
                        <w:spacing w:after="160"/>
                        <w:rPr>
                          <w:rFonts w:cstheme="minorHAnsi"/>
                          <w:sz w:val="24"/>
                          <w:szCs w:val="24"/>
                        </w:rPr>
                      </w:pPr>
                    </w:p>
                    <w:p w14:paraId="24D4A4F7" w14:textId="77777777" w:rsidR="009B1CBD" w:rsidRPr="007E1D23" w:rsidRDefault="009B1CBD" w:rsidP="009B1CBD">
                      <w:pPr>
                        <w:numPr>
                          <w:ilvl w:val="0"/>
                          <w:numId w:val="12"/>
                        </w:numPr>
                        <w:spacing w:before="100" w:beforeAutospacing="1" w:after="100" w:afterAutospacing="1"/>
                        <w:rPr>
                          <w:rFonts w:eastAsia="Times New Roman" w:cstheme="minorHAnsi"/>
                          <w:color w:val="262626" w:themeColor="text1" w:themeTint="D9"/>
                          <w:sz w:val="24"/>
                          <w:szCs w:val="24"/>
                        </w:rPr>
                      </w:pPr>
                    </w:p>
                    <w:p w14:paraId="0CC94E95" w14:textId="77777777" w:rsidR="009B1CBD" w:rsidRPr="007E1D23" w:rsidRDefault="009B1CBD" w:rsidP="009B1CBD">
                      <w:pPr>
                        <w:pStyle w:val="ListParagraph"/>
                        <w:numPr>
                          <w:ilvl w:val="0"/>
                          <w:numId w:val="13"/>
                        </w:numPr>
                        <w:spacing w:after="160"/>
                        <w:rPr>
                          <w:rFonts w:cstheme="minorHAnsi"/>
                          <w:sz w:val="24"/>
                          <w:szCs w:val="24"/>
                        </w:rPr>
                      </w:pPr>
                    </w:p>
                    <w:p w14:paraId="21D85C1C" w14:textId="77777777" w:rsidR="009B1CBD" w:rsidRPr="007E1D23" w:rsidRDefault="009B1CBD" w:rsidP="009B1CBD">
                      <w:pPr>
                        <w:numPr>
                          <w:ilvl w:val="0"/>
                          <w:numId w:val="12"/>
                        </w:numPr>
                        <w:spacing w:before="100" w:beforeAutospacing="1" w:after="100" w:afterAutospacing="1"/>
                        <w:rPr>
                          <w:rFonts w:eastAsia="Times New Roman" w:cstheme="minorHAnsi"/>
                          <w:color w:val="262626" w:themeColor="text1" w:themeTint="D9"/>
                          <w:sz w:val="24"/>
                          <w:szCs w:val="24"/>
                        </w:rPr>
                      </w:pPr>
                    </w:p>
                    <w:p w14:paraId="04525792" w14:textId="77777777" w:rsidR="009B1CBD" w:rsidRPr="007E1D23" w:rsidRDefault="009B1CBD" w:rsidP="009B1CBD">
                      <w:pPr>
                        <w:pStyle w:val="ListParagraph"/>
                        <w:numPr>
                          <w:ilvl w:val="0"/>
                          <w:numId w:val="13"/>
                        </w:numPr>
                        <w:spacing w:after="160"/>
                        <w:rPr>
                          <w:rFonts w:cstheme="minorHAnsi"/>
                          <w:sz w:val="24"/>
                          <w:szCs w:val="24"/>
                        </w:rPr>
                      </w:pPr>
                    </w:p>
                    <w:p w14:paraId="65F634C2" w14:textId="77777777" w:rsidR="009B1CBD" w:rsidRPr="007E1D23" w:rsidRDefault="009B1CBD" w:rsidP="009B1CBD">
                      <w:pPr>
                        <w:pStyle w:val="ListParagraph"/>
                        <w:numPr>
                          <w:ilvl w:val="0"/>
                          <w:numId w:val="13"/>
                        </w:numPr>
                        <w:spacing w:after="160" w:line="259" w:lineRule="auto"/>
                        <w:rPr>
                          <w:rFonts w:cstheme="minorHAnsi"/>
                          <w:sz w:val="24"/>
                          <w:szCs w:val="24"/>
                        </w:rPr>
                      </w:pPr>
                    </w:p>
                    <w:p w14:paraId="3152E393" w14:textId="77777777" w:rsidR="009B1CBD" w:rsidRPr="007E1D23" w:rsidRDefault="009B1CBD" w:rsidP="009B1CBD">
                      <w:pPr>
                        <w:pStyle w:val="ListParagraph"/>
                        <w:numPr>
                          <w:ilvl w:val="0"/>
                          <w:numId w:val="13"/>
                        </w:numPr>
                        <w:spacing w:after="160" w:line="259" w:lineRule="auto"/>
                        <w:rPr>
                          <w:rFonts w:cstheme="minorHAnsi"/>
                          <w:sz w:val="24"/>
                          <w:szCs w:val="24"/>
                        </w:rPr>
                      </w:pPr>
                    </w:p>
                    <w:p w14:paraId="53F143DC" w14:textId="77777777" w:rsidR="009B1CBD" w:rsidRPr="007E1D23" w:rsidRDefault="009B1CBD" w:rsidP="009B1CBD">
                      <w:pPr>
                        <w:rPr>
                          <w:rFonts w:cstheme="minorHAnsi"/>
                          <w:sz w:val="24"/>
                          <w:szCs w:val="24"/>
                        </w:rPr>
                      </w:pPr>
                    </w:p>
                    <w:p w14:paraId="69C5375F" w14:textId="77777777" w:rsidR="009B1CBD" w:rsidRPr="007E1D23" w:rsidRDefault="009B1CBD" w:rsidP="009B1CBD">
                      <w:pPr>
                        <w:pStyle w:val="ListParagraph"/>
                        <w:numPr>
                          <w:ilvl w:val="0"/>
                          <w:numId w:val="13"/>
                        </w:numPr>
                        <w:spacing w:after="160" w:line="259" w:lineRule="auto"/>
                        <w:rPr>
                          <w:rFonts w:cstheme="minorHAnsi"/>
                          <w:sz w:val="24"/>
                          <w:szCs w:val="24"/>
                        </w:rPr>
                      </w:pPr>
                    </w:p>
                    <w:p w14:paraId="4DEA194B" w14:textId="77777777" w:rsidR="009B1CBD" w:rsidRPr="007E1D23" w:rsidRDefault="009B1CBD" w:rsidP="009B1CBD">
                      <w:pPr>
                        <w:rPr>
                          <w:rFonts w:cstheme="minorHAnsi"/>
                          <w:sz w:val="24"/>
                          <w:szCs w:val="24"/>
                        </w:rPr>
                      </w:pPr>
                    </w:p>
                  </w:txbxContent>
                </v:textbox>
                <w10:wrap anchorx="margin"/>
              </v:shape>
            </w:pict>
          </mc:Fallback>
        </mc:AlternateContent>
      </w:r>
      <w:r>
        <w:rPr>
          <w:noProof/>
          <w:lang w:eastAsia="zh-TW"/>
        </w:rPr>
        <mc:AlternateContent>
          <mc:Choice Requires="wps">
            <w:drawing>
              <wp:anchor distT="0" distB="0" distL="114300" distR="114300" simplePos="0" relativeHeight="251700224" behindDoc="0" locked="0" layoutInCell="1" allowOverlap="1" wp14:anchorId="19695234" wp14:editId="07368979">
                <wp:simplePos x="0" y="0"/>
                <wp:positionH relativeFrom="margin">
                  <wp:align>right</wp:align>
                </wp:positionH>
                <wp:positionV relativeFrom="paragraph">
                  <wp:posOffset>6577965</wp:posOffset>
                </wp:positionV>
                <wp:extent cx="5705475" cy="333375"/>
                <wp:effectExtent l="0" t="0" r="0" b="9525"/>
                <wp:wrapNone/>
                <wp:docPr id="42"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2A1FC" w14:textId="3BC5B13E" w:rsidR="009B1CBD" w:rsidRPr="0042793C" w:rsidRDefault="009B1CBD" w:rsidP="009B1CBD">
                            <w:pPr>
                              <w:spacing w:after="0"/>
                              <w:jc w:val="center"/>
                              <w:rPr>
                                <w:rFonts w:cs="Tahoma"/>
                                <w:b/>
                                <w:bCs/>
                                <w:color w:val="404040" w:themeColor="text1" w:themeTint="BF"/>
                              </w:rPr>
                            </w:pPr>
                            <w:r>
                              <w:rPr>
                                <w:rFonts w:cs="Tahoma"/>
                                <w:b/>
                                <w:bCs/>
                                <w:color w:val="262626" w:themeColor="text1" w:themeTint="D9"/>
                                <w:sz w:val="24"/>
                                <w:szCs w:val="24"/>
                              </w:rPr>
                              <w:t xml:space="preserve"> Computer </w:t>
                            </w:r>
                            <w:r w:rsidR="00942C53" w:rsidRPr="0042793C">
                              <w:rPr>
                                <w:rFonts w:cs="Tahoma"/>
                                <w:b/>
                                <w:bCs/>
                                <w:color w:val="262626" w:themeColor="text1" w:themeTint="D9"/>
                                <w:sz w:val="24"/>
                                <w:szCs w:val="24"/>
                              </w:rPr>
                              <w:t xml:space="preserve">Networking </w:t>
                            </w:r>
                            <w:r w:rsidR="00942C53">
                              <w:rPr>
                                <w:rFonts w:cs="Tahoma"/>
                                <w:b/>
                                <w:bCs/>
                                <w:color w:val="262626" w:themeColor="text1" w:themeTint="D9"/>
                                <w:sz w:val="24"/>
                                <w:szCs w:val="24"/>
                              </w:rPr>
                              <w:t>35+ Hours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95234" id="Text Box 230" o:spid="_x0000_s1049" type="#_x0000_t202" style="position:absolute;margin-left:398.05pt;margin-top:517.95pt;width:449.25pt;height:26.2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" filled="f" stroked="f">
                <v:textbox>
                  <w:txbxContent>
                    <w:p w14:paraId="73E2A1FC" w14:textId="3BC5B13E" w:rsidR="009B1CBD" w:rsidRPr="0042793C" w:rsidRDefault="009B1CBD" w:rsidP="009B1CBD">
                      <w:pPr>
                        <w:spacing w:after="0"/>
                        <w:jc w:val="center"/>
                        <w:rPr>
                          <w:rFonts w:cs="Tahoma"/>
                          <w:b/>
                          <w:bCs/>
                          <w:color w:val="404040" w:themeColor="text1" w:themeTint="BF"/>
                        </w:rPr>
                      </w:pPr>
                      <w:r>
                        <w:rPr>
                          <w:rFonts w:cs="Tahoma"/>
                          <w:b/>
                          <w:bCs/>
                          <w:color w:val="262626" w:themeColor="text1" w:themeTint="D9"/>
                          <w:sz w:val="24"/>
                          <w:szCs w:val="24"/>
                        </w:rPr>
                        <w:t xml:space="preserve"> Computer </w:t>
                      </w:r>
                      <w:r w:rsidR="00942C53" w:rsidRPr="0042793C">
                        <w:rPr>
                          <w:rFonts w:cs="Tahoma"/>
                          <w:b/>
                          <w:bCs/>
                          <w:color w:val="262626" w:themeColor="text1" w:themeTint="D9"/>
                          <w:sz w:val="24"/>
                          <w:szCs w:val="24"/>
                        </w:rPr>
                        <w:t xml:space="preserve">Networking </w:t>
                      </w:r>
                      <w:r w:rsidR="00942C53">
                        <w:rPr>
                          <w:rFonts w:cs="Tahoma"/>
                          <w:b/>
                          <w:bCs/>
                          <w:color w:val="262626" w:themeColor="text1" w:themeTint="D9"/>
                          <w:sz w:val="24"/>
                          <w:szCs w:val="24"/>
                        </w:rPr>
                        <w:t>35+ Hours</w:t>
                      </w:r>
                    </w:p>
                  </w:txbxContent>
                </v:textbox>
                <w10:wrap anchorx="margin"/>
              </v:shape>
            </w:pict>
          </mc:Fallback>
        </mc:AlternateContent>
      </w:r>
      <w:r>
        <w:rPr>
          <w:noProof/>
          <w:lang w:eastAsia="zh-TW"/>
        </w:rPr>
        <mc:AlternateContent>
          <mc:Choice Requires="wps">
            <w:drawing>
              <wp:anchor distT="0" distB="0" distL="114300" distR="114300" simplePos="0" relativeHeight="251696128" behindDoc="0" locked="0" layoutInCell="1" allowOverlap="1" wp14:anchorId="2E1D23DE" wp14:editId="5B190963">
                <wp:simplePos x="0" y="0"/>
                <wp:positionH relativeFrom="column">
                  <wp:posOffset>802005</wp:posOffset>
                </wp:positionH>
                <wp:positionV relativeFrom="paragraph">
                  <wp:posOffset>5762625</wp:posOffset>
                </wp:positionV>
                <wp:extent cx="5572125" cy="1304925"/>
                <wp:effectExtent l="1905" t="1905" r="1270" b="1270"/>
                <wp:wrapNone/>
                <wp:docPr id="41"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CD96E" w14:textId="77777777" w:rsidR="009B1CBD" w:rsidRPr="00525059" w:rsidRDefault="009B1CBD" w:rsidP="009B1CBD">
                            <w:pPr>
                              <w:pStyle w:val="BodyText"/>
                              <w:widowControl w:val="0"/>
                              <w:numPr>
                                <w:ilvl w:val="0"/>
                                <w:numId w:val="14"/>
                              </w:numPr>
                              <w:autoSpaceDE w:val="0"/>
                              <w:autoSpaceDN w:val="0"/>
                              <w:spacing w:before="100" w:after="0" w:line="285" w:lineRule="auto"/>
                              <w:ind w:left="360"/>
                              <w:rPr>
                                <w:rFonts w:cstheme="minorHAnsi"/>
                                <w:sz w:val="24"/>
                                <w:szCs w:val="24"/>
                              </w:rPr>
                            </w:pPr>
                            <w:r>
                              <w:rPr>
                                <w:rFonts w:cstheme="minorHAnsi"/>
                                <w:sz w:val="24"/>
                                <w:szCs w:val="24"/>
                              </w:rPr>
                              <w:t xml:space="preserve">Created a fully operational working local domain. </w:t>
                            </w:r>
                          </w:p>
                          <w:p w14:paraId="608E0EA0" w14:textId="77777777" w:rsidR="009B1CBD" w:rsidRPr="00525059" w:rsidRDefault="009B1CBD" w:rsidP="009B1CBD">
                            <w:pPr>
                              <w:pStyle w:val="BodyText"/>
                              <w:widowControl w:val="0"/>
                              <w:numPr>
                                <w:ilvl w:val="0"/>
                                <w:numId w:val="14"/>
                              </w:numPr>
                              <w:autoSpaceDE w:val="0"/>
                              <w:autoSpaceDN w:val="0"/>
                              <w:spacing w:before="39" w:after="0" w:line="285" w:lineRule="auto"/>
                              <w:ind w:left="360"/>
                              <w:rPr>
                                <w:rFonts w:cstheme="minorHAnsi"/>
                                <w:sz w:val="24"/>
                                <w:szCs w:val="24"/>
                              </w:rPr>
                            </w:pPr>
                            <w:r>
                              <w:rPr>
                                <w:rFonts w:cstheme="minorHAnsi"/>
                                <w:sz w:val="24"/>
                                <w:szCs w:val="24"/>
                              </w:rPr>
                              <w:t xml:space="preserve">DNS, GPO, DHCP, Encryption, Security Policies &amp; Authentication </w:t>
                            </w:r>
                          </w:p>
                          <w:p w14:paraId="44D3FCC5" w14:textId="77777777" w:rsidR="009B1CBD" w:rsidRPr="00525059" w:rsidRDefault="009B1CBD" w:rsidP="009B1CBD">
                            <w:pPr>
                              <w:pStyle w:val="BodyText"/>
                              <w:widowControl w:val="0"/>
                              <w:numPr>
                                <w:ilvl w:val="0"/>
                                <w:numId w:val="14"/>
                              </w:numPr>
                              <w:autoSpaceDE w:val="0"/>
                              <w:autoSpaceDN w:val="0"/>
                              <w:spacing w:before="38" w:after="0" w:line="285" w:lineRule="auto"/>
                              <w:ind w:left="360"/>
                            </w:pPr>
                            <w:r>
                              <w:rPr>
                                <w:rFonts w:cstheme="minorHAnsi"/>
                                <w:sz w:val="24"/>
                                <w:szCs w:val="24"/>
                              </w:rPr>
                              <w:t xml:space="preserve">Set and create Users, and Groups, Computers. </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E1D23DE" id="Text Box 219" o:spid="_x0000_s1050" type="#_x0000_t202" style="position:absolute;margin-left:63.15pt;margin-top:453.75pt;width:438.75pt;height:10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" filled="f" stroked="f">
                <v:textbox>
                  <w:txbxContent>
                    <w:p w14:paraId="11DCD96E" w14:textId="77777777" w:rsidR="009B1CBD" w:rsidRPr="00525059" w:rsidRDefault="009B1CBD" w:rsidP="009B1CBD">
                      <w:pPr>
                        <w:pStyle w:val="BodyText"/>
                        <w:widowControl w:val="0"/>
                        <w:numPr>
                          <w:ilvl w:val="0"/>
                          <w:numId w:val="14"/>
                        </w:numPr>
                        <w:autoSpaceDE w:val="0"/>
                        <w:autoSpaceDN w:val="0"/>
                        <w:spacing w:before="100" w:after="0" w:line="285" w:lineRule="auto"/>
                        <w:ind w:left="360"/>
                        <w:rPr>
                          <w:rFonts w:cstheme="minorHAnsi"/>
                          <w:sz w:val="24"/>
                          <w:szCs w:val="24"/>
                        </w:rPr>
                      </w:pPr>
                      <w:r>
                        <w:rPr>
                          <w:rFonts w:cstheme="minorHAnsi"/>
                          <w:sz w:val="24"/>
                          <w:szCs w:val="24"/>
                        </w:rPr>
                        <w:t xml:space="preserve">Created a fully operational working local domain. </w:t>
                      </w:r>
                    </w:p>
                    <w:p w14:paraId="608E0EA0" w14:textId="77777777" w:rsidR="009B1CBD" w:rsidRPr="00525059" w:rsidRDefault="009B1CBD" w:rsidP="009B1CBD">
                      <w:pPr>
                        <w:pStyle w:val="BodyText"/>
                        <w:widowControl w:val="0"/>
                        <w:numPr>
                          <w:ilvl w:val="0"/>
                          <w:numId w:val="14"/>
                        </w:numPr>
                        <w:autoSpaceDE w:val="0"/>
                        <w:autoSpaceDN w:val="0"/>
                        <w:spacing w:before="39" w:after="0" w:line="285" w:lineRule="auto"/>
                        <w:ind w:left="360"/>
                        <w:rPr>
                          <w:rFonts w:cstheme="minorHAnsi"/>
                          <w:sz w:val="24"/>
                          <w:szCs w:val="24"/>
                        </w:rPr>
                      </w:pPr>
                      <w:r>
                        <w:rPr>
                          <w:rFonts w:cstheme="minorHAnsi"/>
                          <w:sz w:val="24"/>
                          <w:szCs w:val="24"/>
                        </w:rPr>
                        <w:t xml:space="preserve">DNS, GPO, DHCP, Encryption, Security Policies &amp; Authentication </w:t>
                      </w:r>
                    </w:p>
                    <w:p w14:paraId="44D3FCC5" w14:textId="77777777" w:rsidR="009B1CBD" w:rsidRPr="00525059" w:rsidRDefault="009B1CBD" w:rsidP="009B1CBD">
                      <w:pPr>
                        <w:pStyle w:val="BodyText"/>
                        <w:widowControl w:val="0"/>
                        <w:numPr>
                          <w:ilvl w:val="0"/>
                          <w:numId w:val="14"/>
                        </w:numPr>
                        <w:autoSpaceDE w:val="0"/>
                        <w:autoSpaceDN w:val="0"/>
                        <w:spacing w:before="38" w:after="0" w:line="285" w:lineRule="auto"/>
                        <w:ind w:left="360"/>
                      </w:pPr>
                      <w:r>
                        <w:rPr>
                          <w:rFonts w:cstheme="minorHAnsi"/>
                          <w:sz w:val="24"/>
                          <w:szCs w:val="24"/>
                        </w:rPr>
                        <w:t xml:space="preserve">Set and create Users, and Groups, Computers. </w:t>
                      </w:r>
                    </w:p>
                  </w:txbxContent>
                </v:textbox>
              </v:shape>
            </w:pict>
          </mc:Fallback>
        </mc:AlternateContent>
      </w:r>
      <w:r>
        <w:rPr>
          <w:noProof/>
          <w:lang w:eastAsia="zh-TW"/>
        </w:rPr>
        <mc:AlternateContent>
          <mc:Choice Requires="wps">
            <w:drawing>
              <wp:anchor distT="0" distB="0" distL="114300" distR="114300" simplePos="0" relativeHeight="251695104" behindDoc="0" locked="0" layoutInCell="1" allowOverlap="1" wp14:anchorId="55E998C9" wp14:editId="4DEB512C">
                <wp:simplePos x="0" y="0"/>
                <wp:positionH relativeFrom="column">
                  <wp:posOffset>798830</wp:posOffset>
                </wp:positionH>
                <wp:positionV relativeFrom="paragraph">
                  <wp:posOffset>5499100</wp:posOffset>
                </wp:positionV>
                <wp:extent cx="5588000" cy="333375"/>
                <wp:effectExtent l="0" t="0" r="1270" b="1270"/>
                <wp:wrapNone/>
                <wp:docPr id="4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9F80C" w14:textId="77777777" w:rsidR="009B1CBD" w:rsidRPr="00FD7590" w:rsidRDefault="009B1CBD" w:rsidP="009B1CBD">
                            <w:pPr>
                              <w:spacing w:after="0"/>
                              <w:jc w:val="center"/>
                              <w:rPr>
                                <w:rFonts w:cs="Tahoma"/>
                                <w:b/>
                                <w:bCs/>
                                <w:color w:val="404040" w:themeColor="text1" w:themeTint="BF"/>
                              </w:rPr>
                            </w:pPr>
                            <w:r>
                              <w:rPr>
                                <w:rFonts w:cs="Tahoma"/>
                                <w:b/>
                                <w:bCs/>
                                <w:color w:val="262626" w:themeColor="text1" w:themeTint="D9"/>
                                <w:sz w:val="24"/>
                                <w:szCs w:val="24"/>
                              </w:rPr>
                              <w:t>MICROSOFT SECURITY 2016 (</w:t>
                            </w:r>
                            <w:r w:rsidRPr="00FD7590">
                              <w:rPr>
                                <w:rFonts w:cs="Tahoma"/>
                                <w:b/>
                                <w:bCs/>
                                <w:color w:val="262626" w:themeColor="text1" w:themeTint="D9"/>
                                <w:sz w:val="24"/>
                                <w:szCs w:val="24"/>
                              </w:rPr>
                              <w:t>Windows Server 2016)</w:t>
                            </w:r>
                            <w:r>
                              <w:rPr>
                                <w:rFonts w:cs="Tahoma"/>
                                <w:b/>
                                <w:bCs/>
                                <w:color w:val="262626" w:themeColor="text1" w:themeTint="D9"/>
                                <w:sz w:val="24"/>
                                <w:szCs w:val="24"/>
                              </w:rPr>
                              <w:t xml:space="preserve"> 40+ Hours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5E998C9" id="Text Box 8" o:spid="_x0000_s1051" type="#_x0000_t202" style="position:absolute;margin-left:62.9pt;margin-top:433pt;width:440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" filled="f" stroked="f">
                <v:textbox>
                  <w:txbxContent>
                    <w:p w14:paraId="20F9F80C" w14:textId="77777777" w:rsidR="009B1CBD" w:rsidRPr="00FD7590" w:rsidRDefault="009B1CBD" w:rsidP="009B1CBD">
                      <w:pPr>
                        <w:spacing w:after="0"/>
                        <w:jc w:val="center"/>
                        <w:rPr>
                          <w:rFonts w:cs="Tahoma"/>
                          <w:b/>
                          <w:bCs/>
                          <w:color w:val="404040" w:themeColor="text1" w:themeTint="BF"/>
                        </w:rPr>
                      </w:pPr>
                      <w:r>
                        <w:rPr>
                          <w:rFonts w:cs="Tahoma"/>
                          <w:b/>
                          <w:bCs/>
                          <w:color w:val="262626" w:themeColor="text1" w:themeTint="D9"/>
                          <w:sz w:val="24"/>
                          <w:szCs w:val="24"/>
                        </w:rPr>
                        <w:t>MICROSOFT SECURITY 2016 (</w:t>
                      </w:r>
                      <w:r w:rsidRPr="00FD7590">
                        <w:rPr>
                          <w:rFonts w:cs="Tahoma"/>
                          <w:b/>
                          <w:bCs/>
                          <w:color w:val="262626" w:themeColor="text1" w:themeTint="D9"/>
                          <w:sz w:val="24"/>
                          <w:szCs w:val="24"/>
                        </w:rPr>
                        <w:t>Windows Server 2016)</w:t>
                      </w:r>
                      <w:r>
                        <w:rPr>
                          <w:rFonts w:cs="Tahoma"/>
                          <w:b/>
                          <w:bCs/>
                          <w:color w:val="262626" w:themeColor="text1" w:themeTint="D9"/>
                          <w:sz w:val="24"/>
                          <w:szCs w:val="24"/>
                        </w:rPr>
                        <w:t xml:space="preserve"> 40+ Hours</w:t>
                      </w:r>
                    </w:p>
                  </w:txbxContent>
                </v:textbox>
              </v:shape>
            </w:pict>
          </mc:Fallback>
        </mc:AlternateContent>
      </w:r>
      <w:r>
        <w:rPr>
          <w:b/>
        </w:rPr>
        <w:br w:type="page"/>
      </w:r>
    </w:p>
    <w:tbl>
      <w:tblPr>
        <w:tblStyle w:val="TableGrid"/>
        <w:tblW w:w="51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Description w:val="Table for sender information inside of a light grey box"/>
      </w:tblPr>
      <w:tblGrid>
        <w:gridCol w:w="9641"/>
      </w:tblGrid>
      <w:tr w:rsidR="00A91C92" w14:paraId="202F7A87" w14:textId="77777777" w:rsidTr="0041311A">
        <w:trPr>
          <w:jc w:val="center"/>
        </w:trPr>
        <w:tc>
          <w:tcPr>
            <w:tcW w:w="5000" w:type="pct"/>
            <w:tcBorders>
              <w:top w:val="single" w:sz="4" w:space="0" w:color="F2F2F2" w:themeColor="background1" w:themeShade="F2"/>
              <w:bottom w:val="single" w:sz="4" w:space="0" w:color="F2F2F2" w:themeColor="background1" w:themeShade="F2"/>
            </w:tcBorders>
            <w:shd w:val="thinDiagStripe" w:color="F9F9F9" w:fill="auto"/>
          </w:tcPr>
          <w:p w14:paraId="664B5736" w14:textId="18529016" w:rsidR="00490BA5" w:rsidRPr="003833F7" w:rsidRDefault="00C52AD6" w:rsidP="003833F7">
            <w:pPr>
              <w:pStyle w:val="Title"/>
            </w:pPr>
            <w:sdt>
              <w:sdtPr>
                <w:alias w:val="Enter your name:"/>
                <w:tag w:val="Enter your name:"/>
                <w:id w:val="-662085402"/>
                <w:placeholder>
                  <w:docPart w:val="9BD4B94E467941F9BDDAD5027C444E7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255D1E">
                  <w:t>Joshua Alcantara</w:t>
                </w:r>
              </w:sdtContent>
            </w:sdt>
          </w:p>
          <w:p w14:paraId="735D937F" w14:textId="72CBE7CB" w:rsidR="00490BA5" w:rsidRDefault="00255D1E" w:rsidP="005D2F2D">
            <w:pPr>
              <w:pStyle w:val="ContactInfo"/>
              <w:rPr>
                <w:rStyle w:val="ContactInfoChar"/>
              </w:rPr>
            </w:pPr>
            <w:r>
              <w:t>5925 57</w:t>
            </w:r>
            <w:r w:rsidRPr="00255D1E">
              <w:rPr>
                <w:vertAlign w:val="superscript"/>
              </w:rPr>
              <w:t>th</w:t>
            </w:r>
            <w:r>
              <w:t xml:space="preserve"> DR NE</w:t>
            </w:r>
          </w:p>
          <w:p w14:paraId="67F06A04" w14:textId="284D48C6" w:rsidR="00164FBF" w:rsidRDefault="00255D1E" w:rsidP="005D2F2D">
            <w:pPr>
              <w:pStyle w:val="ContactInfo"/>
            </w:pPr>
            <w:r>
              <w:t>Marysville, Washington 98270</w:t>
            </w:r>
          </w:p>
          <w:p w14:paraId="0D201776" w14:textId="5C6C5799" w:rsidR="00164FBF" w:rsidRDefault="00255D1E" w:rsidP="005D2F2D">
            <w:pPr>
              <w:pStyle w:val="ContactInfo"/>
            </w:pPr>
            <w:r>
              <w:t>425-622-5788</w:t>
            </w:r>
          </w:p>
          <w:p w14:paraId="2330D4F3" w14:textId="14117903" w:rsidR="00164FBF" w:rsidRDefault="00255D1E" w:rsidP="005D2F2D">
            <w:pPr>
              <w:pStyle w:val="ContactInfo"/>
            </w:pPr>
            <w:r>
              <w:t>Joshuaalcantara555@gmail.com</w:t>
            </w:r>
          </w:p>
          <w:p w14:paraId="236621E8" w14:textId="0CCCCBA9" w:rsidR="00A91C92" w:rsidRDefault="00255D1E" w:rsidP="005D2F2D">
            <w:pPr>
              <w:pStyle w:val="ContactInfo"/>
            </w:pPr>
            <w:r w:rsidRPr="00255D1E">
              <w:t>www.linkedin.com/in/joshuaisaaacalcantara</w:t>
            </w:r>
          </w:p>
        </w:tc>
      </w:tr>
    </w:tbl>
    <w:sdt>
      <w:sdtPr>
        <w:rPr>
          <w:rStyle w:val="RecipientChar"/>
          <w:b/>
          <w:noProof w:val="0"/>
          <w:color w:val="auto"/>
          <w:sz w:val="22"/>
        </w:rPr>
        <w:alias w:val="Enter date:"/>
        <w:tag w:val="Enter date:"/>
        <w:id w:val="906959856"/>
        <w:placeholder>
          <w:docPart w:val="CD2516CE770F4CEB932ED1A7DCD2562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rPr>
          <w:rStyle w:val="RecipientChar"/>
        </w:rPr>
      </w:sdtEndPr>
      <w:sdtContent>
        <w:p w14:paraId="587C5E30" w14:textId="40D19C2F" w:rsidR="00A91C92" w:rsidRPr="00F27D09" w:rsidRDefault="009F1F3E" w:rsidP="00F27D09">
          <w:pPr>
            <w:pStyle w:val="Date"/>
          </w:pPr>
          <w:r>
            <w:rPr>
              <w:rStyle w:val="RecipientChar"/>
              <w:b/>
              <w:noProof w:val="0"/>
              <w:color w:val="auto"/>
              <w:sz w:val="22"/>
            </w:rPr>
            <w:t xml:space="preserve">May </w:t>
          </w:r>
          <w:r w:rsidR="00D318BC">
            <w:rPr>
              <w:rStyle w:val="RecipientChar"/>
              <w:b/>
              <w:noProof w:val="0"/>
              <w:color w:val="auto"/>
              <w:sz w:val="22"/>
            </w:rPr>
            <w:t>2</w:t>
          </w:r>
          <w:r w:rsidR="00C854A3">
            <w:rPr>
              <w:rStyle w:val="RecipientChar"/>
              <w:b/>
              <w:noProof w:val="0"/>
              <w:color w:val="auto"/>
              <w:sz w:val="22"/>
            </w:rPr>
            <w:t>4</w:t>
          </w:r>
          <w:r>
            <w:rPr>
              <w:rStyle w:val="RecipientChar"/>
              <w:b/>
              <w:noProof w:val="0"/>
              <w:color w:val="auto"/>
              <w:sz w:val="22"/>
            </w:rPr>
            <w:t>, 2021</w:t>
          </w:r>
        </w:p>
      </w:sdtContent>
    </w:sdt>
    <w:p w14:paraId="150D7C88" w14:textId="3762B574" w:rsidR="00D318BC" w:rsidRDefault="00C854A3" w:rsidP="0030207D">
      <w:pPr>
        <w:pStyle w:val="Recipient"/>
        <w:rPr>
          <w:b w:val="0"/>
          <w:bCs/>
        </w:rPr>
      </w:pPr>
      <w:r>
        <w:rPr>
          <w:b w:val="0"/>
          <w:bCs/>
        </w:rPr>
        <w:t xml:space="preserve">IT Technician </w:t>
      </w:r>
    </w:p>
    <w:p w14:paraId="6EE02D84" w14:textId="10E04F7A" w:rsidR="0030207D" w:rsidRDefault="00C52AD6" w:rsidP="0030207D">
      <w:pPr>
        <w:pStyle w:val="Recipient"/>
        <w:rPr>
          <w:b w:val="0"/>
          <w:bCs/>
        </w:rPr>
      </w:pPr>
      <w:sdt>
        <w:sdtPr>
          <w:rPr>
            <w:b w:val="0"/>
            <w:bCs/>
          </w:rPr>
          <w:alias w:val="Enter recipient name:"/>
          <w:tag w:val="Enter recipient name:"/>
          <w:id w:val="-1438064110"/>
          <w:placeholder>
            <w:docPart w:val="5F23055DE977496981053D767A40511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C854A3">
            <w:rPr>
              <w:b w:val="0"/>
              <w:bCs/>
            </w:rPr>
            <w:t>Z Network</w:t>
          </w:r>
        </w:sdtContent>
      </w:sdt>
    </w:p>
    <w:p w14:paraId="36513767" w14:textId="059194B2" w:rsidR="0030207D" w:rsidRDefault="00C854A3" w:rsidP="00D318BC">
      <w:pPr>
        <w:pStyle w:val="Recipient"/>
        <w:rPr>
          <w:rFonts w:eastAsia="Times New Roman" w:cstheme="minorHAnsi"/>
          <w:b w:val="0"/>
          <w:bCs/>
          <w:szCs w:val="24"/>
        </w:rPr>
      </w:pPr>
      <w:r>
        <w:rPr>
          <w:rFonts w:eastAsia="Times New Roman" w:cstheme="minorHAnsi"/>
          <w:b w:val="0"/>
          <w:bCs/>
          <w:szCs w:val="24"/>
        </w:rPr>
        <w:t>Marysville , WA 98270</w:t>
      </w:r>
    </w:p>
    <w:p w14:paraId="5DBE66B0" w14:textId="77777777" w:rsidR="00D318BC" w:rsidRPr="00D318BC" w:rsidRDefault="00D318BC" w:rsidP="00D318BC">
      <w:pPr>
        <w:pStyle w:val="Recipient"/>
        <w:rPr>
          <w:rFonts w:eastAsia="Times New Roman" w:cstheme="minorHAnsi"/>
          <w:b w:val="0"/>
          <w:bCs/>
          <w:szCs w:val="24"/>
        </w:rPr>
      </w:pPr>
    </w:p>
    <w:p w14:paraId="2993A267" w14:textId="1AD7C204" w:rsidR="00A91C92" w:rsidRPr="005652BE" w:rsidRDefault="004A57F8" w:rsidP="005652BE">
      <w:pPr>
        <w:pStyle w:val="Salutation"/>
      </w:pPr>
      <w:r w:rsidRPr="005652BE">
        <w:t>Dear</w:t>
      </w:r>
      <w:r w:rsidR="005652BE" w:rsidRPr="005652BE">
        <w:t xml:space="preserve"> </w:t>
      </w:r>
      <w:sdt>
        <w:sdtPr>
          <w:alias w:val="Recipient name:"/>
          <w:tag w:val="Recipient name:"/>
          <w:id w:val="1468626496"/>
          <w:placeholder>
            <w:docPart w:val="0CDE6B7F97E347899495EEBCF59AEC41"/>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rPr>
            <w:rStyle w:val="Strong"/>
            <w:b/>
            <w:bCs/>
          </w:rPr>
        </w:sdtEndPr>
        <w:sdtContent>
          <w:r w:rsidR="00C854A3">
            <w:t>Z Network</w:t>
          </w:r>
        </w:sdtContent>
      </w:sdt>
      <w:r w:rsidRPr="005652BE">
        <w:t>:</w:t>
      </w:r>
    </w:p>
    <w:p w14:paraId="74D7DDD6" w14:textId="0085BF1E" w:rsidR="0030207D" w:rsidRDefault="00AD25E9">
      <w:r>
        <w:t>I am</w:t>
      </w:r>
      <w:r w:rsidR="008E4198">
        <w:t xml:space="preserve"> writing this for the position posted on </w:t>
      </w:r>
      <w:r w:rsidR="00C854A3">
        <w:t>your website</w:t>
      </w:r>
      <w:r w:rsidR="008E4198">
        <w:t xml:space="preserve"> “</w:t>
      </w:r>
      <w:r w:rsidR="00C854A3">
        <w:rPr>
          <w:b/>
          <w:bCs/>
        </w:rPr>
        <w:t>IT Technician.</w:t>
      </w:r>
      <w:r w:rsidR="008E4198">
        <w:t xml:space="preserve">”  </w:t>
      </w:r>
    </w:p>
    <w:p w14:paraId="116D85B4" w14:textId="77777777" w:rsidR="00C854A3" w:rsidRDefault="00C854A3" w:rsidP="00C854A3">
      <w:r>
        <w:t xml:space="preserve">As you will see with my resume, I have experience with Windows Server, and being an Active Directory user. Knowledge in setting up new computers, Phones, Printers, and other devices, and delivering top quality customer service. These skills are just what I included, not mentioning other IT skills. Adding me to your team will not just fit your qualifications but will exceed as time goes on as I am still in college and adding tools to my toolkit every day. </w:t>
      </w:r>
    </w:p>
    <w:p w14:paraId="151CEAEF" w14:textId="77777777" w:rsidR="00C854A3" w:rsidRDefault="00C854A3"/>
    <w:p w14:paraId="679019E1" w14:textId="58E36802" w:rsidR="00A91C92" w:rsidRDefault="00C52AD6">
      <w:sdt>
        <w:sdtPr>
          <w:alias w:val="Enter letter body:"/>
          <w:tag w:val="Enter letter body:"/>
          <w:id w:val="1034535160"/>
          <w:placeholder>
            <w:docPart w:val="310B67E4F4C8479397E23FC436FC76A0"/>
          </w:placeholder>
          <w:temporary/>
          <w:showingPlcHdr/>
          <w15:appearance w15:val="hidden"/>
        </w:sdtPr>
        <w:sdtEndPr>
          <w:rPr>
            <w:rStyle w:val="Strong"/>
            <w:b/>
            <w:bCs/>
          </w:rPr>
        </w:sdtEndPr>
        <w:sdtContent>
          <w:r w:rsidR="00103288">
            <w:t>If you have questions, or if you want to schedule an interview, please contact me at</w:t>
          </w:r>
        </w:sdtContent>
      </w:sdt>
      <w:r w:rsidR="00103288">
        <w:rPr>
          <w:rStyle w:val="Strong"/>
        </w:rPr>
        <w:t xml:space="preserve"> </w:t>
      </w:r>
      <w:r w:rsidR="008E4198">
        <w:t>425-622-5788</w:t>
      </w:r>
      <w:r w:rsidR="004A57F8">
        <w:t xml:space="preserve">. </w:t>
      </w:r>
      <w:sdt>
        <w:sdtPr>
          <w:alias w:val="Enter letter body:"/>
          <w:tag w:val="Enter letter body:"/>
          <w:id w:val="793487779"/>
          <w:placeholder>
            <w:docPart w:val="53F3E5AD601A4BC48607AB568B2C658C"/>
          </w:placeholder>
          <w:temporary/>
          <w:showingPlcHdr/>
          <w15:appearance w15:val="hidden"/>
        </w:sdtPr>
        <w:sdtEndPr/>
        <w:sdtContent>
          <w:r w:rsidR="00103288">
            <w:t>I look forward to meeting you to further discuss employment opportunities with</w:t>
          </w:r>
        </w:sdtContent>
      </w:sdt>
      <w:r w:rsidR="00103288">
        <w:t xml:space="preserve"> </w:t>
      </w:r>
      <w:sdt>
        <w:sdtPr>
          <w:alias w:val="Enter recipient name:"/>
          <w:tag w:val="Enter recipient name:"/>
          <w:id w:val="1532531533"/>
          <w:placeholder>
            <w:docPart w:val="D53840CD947241399F52EDBE3522EEE3"/>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C854A3">
            <w:t>Z Network</w:t>
          </w:r>
        </w:sdtContent>
      </w:sdt>
      <w:r w:rsidR="008E4198">
        <w:rPr>
          <w:b/>
          <w:bCs/>
        </w:rPr>
        <w:t xml:space="preserve">. </w:t>
      </w:r>
    </w:p>
    <w:p w14:paraId="1E3DAED2" w14:textId="77777777" w:rsidR="00A91C92" w:rsidRPr="007F4BFC" w:rsidRDefault="00C52AD6" w:rsidP="007F4BFC">
      <w:pPr>
        <w:pStyle w:val="Closing"/>
      </w:pPr>
      <w:sdt>
        <w:sdtPr>
          <w:alias w:val="Sincerely:"/>
          <w:tag w:val="Sincerely:"/>
          <w:id w:val="-1171488655"/>
          <w:placeholder>
            <w:docPart w:val="42718B4EB0CB43EEA825B84D7A75790A"/>
          </w:placeholder>
          <w:temporary/>
          <w:showingPlcHdr/>
          <w15:appearance w15:val="hidden"/>
        </w:sdtPr>
        <w:sdtEndPr/>
        <w:sdtContent>
          <w:r w:rsidR="00103288">
            <w:t>Sincerely</w:t>
          </w:r>
        </w:sdtContent>
      </w:sdt>
      <w:r w:rsidR="00FD581A">
        <w:t>,</w:t>
      </w:r>
    </w:p>
    <w:p w14:paraId="3F687F36" w14:textId="5DAE4601" w:rsidR="00EA67B2" w:rsidRDefault="00C52AD6" w:rsidP="007F4BFC">
      <w:pPr>
        <w:pStyle w:val="Signature"/>
        <w:rPr>
          <w:rStyle w:val="SignatureChar"/>
          <w:b/>
        </w:rPr>
      </w:pPr>
      <w:sdt>
        <w:sdtPr>
          <w:rPr>
            <w:rStyle w:val="SignatureChar"/>
            <w:b/>
          </w:rPr>
          <w:alias w:val="Enter your name:"/>
          <w:tag w:val="Enter your name:"/>
          <w:id w:val="2079164868"/>
          <w:placeholder>
            <w:docPart w:val="37068AF686ED4F698CA6A9A8608AC3C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rPr>
            <w:rStyle w:val="SignatureChar"/>
          </w:rPr>
        </w:sdtEndPr>
        <w:sdtContent>
          <w:r w:rsidR="00255D1E">
            <w:rPr>
              <w:rStyle w:val="SignatureChar"/>
              <w:b/>
            </w:rPr>
            <w:t>Joshua Alcantara</w:t>
          </w:r>
        </w:sdtContent>
      </w:sdt>
    </w:p>
    <w:p w14:paraId="26E51B0D" w14:textId="1FFEFEEE" w:rsidR="005D2F2D" w:rsidRDefault="005D2F2D" w:rsidP="00103288"/>
    <w:sectPr w:rsidR="005D2F2D" w:rsidSect="005D2F2D">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5A66E" w14:textId="77777777" w:rsidR="00C52AD6" w:rsidRDefault="00C52AD6">
      <w:pPr>
        <w:spacing w:after="0" w:line="240" w:lineRule="auto"/>
      </w:pPr>
      <w:r>
        <w:separator/>
      </w:r>
    </w:p>
  </w:endnote>
  <w:endnote w:type="continuationSeparator" w:id="0">
    <w:p w14:paraId="6C3D3733" w14:textId="77777777" w:rsidR="00C52AD6" w:rsidRDefault="00C52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se">
    <w:altName w:val="Calibri"/>
    <w:charset w:val="00"/>
    <w:family w:val="auto"/>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574709"/>
      <w:docPartObj>
        <w:docPartGallery w:val="Page Numbers (Bottom of Page)"/>
        <w:docPartUnique/>
      </w:docPartObj>
    </w:sdtPr>
    <w:sdtEndPr>
      <w:rPr>
        <w:noProof/>
      </w:rPr>
    </w:sdtEndPr>
    <w:sdtContent>
      <w:p w14:paraId="642CDE50" w14:textId="77777777" w:rsidR="005D2F2D" w:rsidRDefault="005D2F2D">
        <w:pPr>
          <w:pStyle w:val="Footer"/>
        </w:pPr>
        <w:r>
          <w:fldChar w:fldCharType="begin"/>
        </w:r>
        <w:r>
          <w:instrText xml:space="preserve"> PAGE   \* MERGEFORMAT </w:instrText>
        </w:r>
        <w:r>
          <w:fldChar w:fldCharType="separate"/>
        </w:r>
        <w:r w:rsidR="00F27D0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A8FD1" w14:textId="77777777" w:rsidR="00C52AD6" w:rsidRDefault="00C52AD6">
      <w:pPr>
        <w:spacing w:after="0" w:line="240" w:lineRule="auto"/>
      </w:pPr>
      <w:r>
        <w:separator/>
      </w:r>
    </w:p>
  </w:footnote>
  <w:footnote w:type="continuationSeparator" w:id="0">
    <w:p w14:paraId="08061A30" w14:textId="77777777" w:rsidR="00C52AD6" w:rsidRDefault="00C52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61D5" w14:textId="77777777" w:rsidR="005D2F2D" w:rsidRDefault="005D2F2D">
    <w:pPr>
      <w:pStyle w:val="Header"/>
    </w:pPr>
    <w:r>
      <w:rPr>
        <w:noProof/>
      </w:rPr>
      <mc:AlternateContent>
        <mc:Choice Requires="wps">
          <w:drawing>
            <wp:anchor distT="0" distB="0" distL="114300" distR="114300" simplePos="0" relativeHeight="251659264" behindDoc="0" locked="1" layoutInCell="1" allowOverlap="1" wp14:anchorId="3244086B" wp14:editId="7703D187">
              <wp:simplePos x="0" y="0"/>
              <wp:positionH relativeFrom="page">
                <wp:align>center</wp:align>
              </wp:positionH>
              <wp:positionV relativeFrom="page">
                <wp:align>center</wp:align>
              </wp:positionV>
              <wp:extent cx="7132320" cy="9418320"/>
              <wp:effectExtent l="0" t="0" r="19685" b="27305"/>
              <wp:wrapNone/>
              <wp:docPr id="1" name="Rectangle 1"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44E854A9" id="Rectangle 1"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A5FuaL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8DE1B" w14:textId="77777777" w:rsidR="005D2F2D" w:rsidRDefault="005D2F2D">
    <w:pPr>
      <w:pStyle w:val="Header"/>
    </w:pPr>
    <w:r>
      <w:rPr>
        <w:noProof/>
      </w:rPr>
      <mc:AlternateContent>
        <mc:Choice Requires="wps">
          <w:drawing>
            <wp:anchor distT="0" distB="0" distL="114300" distR="114300" simplePos="0" relativeHeight="251661312" behindDoc="0" locked="1" layoutInCell="1" allowOverlap="1" wp14:anchorId="688A0E05" wp14:editId="1348B7E7">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62DBD750" id="Rectangle 2"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1A32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09BD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E62A5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A5442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68252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545D3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BE594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EEEA9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F2BF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E03C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8C69D2"/>
    <w:multiLevelType w:val="hybridMultilevel"/>
    <w:tmpl w:val="7EEA3CD4"/>
    <w:lvl w:ilvl="0" w:tplc="E37CBC86">
      <w:start w:val="1"/>
      <w:numFmt w:val="bullet"/>
      <w:lvlText w:val=""/>
      <w:lvlJc w:val="left"/>
      <w:pPr>
        <w:ind w:left="740" w:hanging="360"/>
      </w:pPr>
      <w:rPr>
        <w:rFonts w:ascii="Symbol" w:hAnsi="Symbol" w:hint="default"/>
        <w:b w:val="0"/>
        <w:bCs w:val="0"/>
        <w:sz w:val="24"/>
        <w:szCs w:val="24"/>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1" w15:restartNumberingAfterBreak="0">
    <w:nsid w:val="23605C6B"/>
    <w:multiLevelType w:val="multilevel"/>
    <w:tmpl w:val="68FC10B2"/>
    <w:lvl w:ilvl="0">
      <w:start w:val="1"/>
      <w:numFmt w:val="bullet"/>
      <w:lvlText w:val=""/>
      <w:lvlJc w:val="left"/>
      <w:pPr>
        <w:ind w:left="360" w:hanging="360"/>
      </w:pPr>
      <w:rPr>
        <w:rFonts w:ascii="Symbol" w:hAnsi="Symbol"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C65C54"/>
    <w:multiLevelType w:val="hybridMultilevel"/>
    <w:tmpl w:val="874A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F75AF"/>
    <w:multiLevelType w:val="hybridMultilevel"/>
    <w:tmpl w:val="122E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ua Alcantara">
    <w15:presenceInfo w15:providerId="None" w15:userId="Joshua Alcant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1E"/>
    <w:rsid w:val="00035644"/>
    <w:rsid w:val="00103288"/>
    <w:rsid w:val="001177C5"/>
    <w:rsid w:val="00137E6D"/>
    <w:rsid w:val="00164FBF"/>
    <w:rsid w:val="00165A42"/>
    <w:rsid w:val="001A2CAF"/>
    <w:rsid w:val="001C1D49"/>
    <w:rsid w:val="001E73BE"/>
    <w:rsid w:val="00255D1E"/>
    <w:rsid w:val="002B18E3"/>
    <w:rsid w:val="0030207D"/>
    <w:rsid w:val="00377ED3"/>
    <w:rsid w:val="003833F7"/>
    <w:rsid w:val="0041311A"/>
    <w:rsid w:val="00436753"/>
    <w:rsid w:val="00455A29"/>
    <w:rsid w:val="00466C6C"/>
    <w:rsid w:val="00490BA5"/>
    <w:rsid w:val="00497BE8"/>
    <w:rsid w:val="004A57F8"/>
    <w:rsid w:val="004E3B86"/>
    <w:rsid w:val="004E7187"/>
    <w:rsid w:val="00523EB5"/>
    <w:rsid w:val="005652BE"/>
    <w:rsid w:val="00584747"/>
    <w:rsid w:val="005A1D18"/>
    <w:rsid w:val="005D2F2D"/>
    <w:rsid w:val="005E593A"/>
    <w:rsid w:val="005F7112"/>
    <w:rsid w:val="00645824"/>
    <w:rsid w:val="0064615E"/>
    <w:rsid w:val="006711DF"/>
    <w:rsid w:val="006C3A91"/>
    <w:rsid w:val="00711278"/>
    <w:rsid w:val="00755985"/>
    <w:rsid w:val="00784F5A"/>
    <w:rsid w:val="007B53A1"/>
    <w:rsid w:val="007C3B24"/>
    <w:rsid w:val="007E2F0D"/>
    <w:rsid w:val="007F4BFC"/>
    <w:rsid w:val="0080179B"/>
    <w:rsid w:val="00844ACF"/>
    <w:rsid w:val="008465C4"/>
    <w:rsid w:val="008A4F28"/>
    <w:rsid w:val="008D3382"/>
    <w:rsid w:val="008D6599"/>
    <w:rsid w:val="008E4198"/>
    <w:rsid w:val="008F2675"/>
    <w:rsid w:val="00942C53"/>
    <w:rsid w:val="0097171E"/>
    <w:rsid w:val="009B1CBD"/>
    <w:rsid w:val="009D264B"/>
    <w:rsid w:val="009F1F3E"/>
    <w:rsid w:val="00A4696C"/>
    <w:rsid w:val="00A91C92"/>
    <w:rsid w:val="00AD25E9"/>
    <w:rsid w:val="00B33E59"/>
    <w:rsid w:val="00B51660"/>
    <w:rsid w:val="00B56A1F"/>
    <w:rsid w:val="00BA03F9"/>
    <w:rsid w:val="00BD5253"/>
    <w:rsid w:val="00C52AD6"/>
    <w:rsid w:val="00C854A3"/>
    <w:rsid w:val="00C932F9"/>
    <w:rsid w:val="00D27251"/>
    <w:rsid w:val="00D318BC"/>
    <w:rsid w:val="00DE6A31"/>
    <w:rsid w:val="00E07ED4"/>
    <w:rsid w:val="00E51732"/>
    <w:rsid w:val="00E61E00"/>
    <w:rsid w:val="00E97DF9"/>
    <w:rsid w:val="00EA67B2"/>
    <w:rsid w:val="00EF0D01"/>
    <w:rsid w:val="00EF368C"/>
    <w:rsid w:val="00F05457"/>
    <w:rsid w:val="00F27D09"/>
    <w:rsid w:val="00F3381E"/>
    <w:rsid w:val="00F84984"/>
    <w:rsid w:val="00F9594C"/>
    <w:rsid w:val="00FD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EFFC0"/>
  <w15:docId w15:val="{A5D201D1-875D-4E1D-8A67-55541CAD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CF"/>
  </w:style>
  <w:style w:type="paragraph" w:styleId="Heading1">
    <w:name w:val="heading 1"/>
    <w:basedOn w:val="Normal"/>
    <w:link w:val="Heading1Char"/>
    <w:uiPriority w:val="9"/>
    <w:qFormat/>
    <w:rsid w:val="00E61E00"/>
    <w:pPr>
      <w:keepNext/>
      <w:keepLines/>
      <w:spacing w:before="240" w:after="0"/>
      <w:contextualSpacing/>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semiHidden/>
    <w:unhideWhenUsed/>
    <w:qFormat/>
    <w:rsid w:val="00F3381E"/>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semiHidden/>
    <w:unhideWhenUsed/>
    <w:qFormat/>
    <w:rsid w:val="00F3381E"/>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semiHidden/>
    <w:unhideWhenUsed/>
    <w:qFormat/>
    <w:rsid w:val="00F3381E"/>
    <w:pPr>
      <w:keepNext/>
      <w:keepLines/>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F3381E"/>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F3381E"/>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F3381E"/>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E61E0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E61E0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C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593A"/>
    <w:pPr>
      <w:spacing w:after="0" w:line="240" w:lineRule="auto"/>
    </w:pPr>
  </w:style>
  <w:style w:type="character" w:customStyle="1" w:styleId="HeaderChar">
    <w:name w:val="Header Char"/>
    <w:basedOn w:val="DefaultParagraphFont"/>
    <w:link w:val="Header"/>
    <w:uiPriority w:val="99"/>
    <w:rsid w:val="005E593A"/>
  </w:style>
  <w:style w:type="paragraph" w:styleId="Footer">
    <w:name w:val="footer"/>
    <w:basedOn w:val="Normal"/>
    <w:link w:val="FooterChar"/>
    <w:uiPriority w:val="99"/>
    <w:unhideWhenUsed/>
    <w:rsid w:val="005E593A"/>
    <w:pPr>
      <w:spacing w:after="0" w:line="240" w:lineRule="auto"/>
    </w:pPr>
  </w:style>
  <w:style w:type="character" w:customStyle="1" w:styleId="FooterChar">
    <w:name w:val="Footer Char"/>
    <w:basedOn w:val="DefaultParagraphFont"/>
    <w:link w:val="Footer"/>
    <w:uiPriority w:val="99"/>
    <w:rsid w:val="005E593A"/>
  </w:style>
  <w:style w:type="paragraph" w:styleId="Bibliography">
    <w:name w:val="Bibliography"/>
    <w:basedOn w:val="Normal"/>
    <w:next w:val="Normal"/>
    <w:uiPriority w:val="37"/>
    <w:semiHidden/>
    <w:unhideWhenUsed/>
    <w:rsid w:val="00F3381E"/>
  </w:style>
  <w:style w:type="character" w:styleId="PlaceholderText">
    <w:name w:val="Placeholder Text"/>
    <w:basedOn w:val="DefaultParagraphFont"/>
    <w:uiPriority w:val="99"/>
    <w:semiHidden/>
    <w:rsid w:val="00A91C92"/>
    <w:rPr>
      <w:color w:val="808080"/>
    </w:rPr>
  </w:style>
  <w:style w:type="paragraph" w:styleId="BlockText">
    <w:name w:val="Block Text"/>
    <w:basedOn w:val="Normal"/>
    <w:uiPriority w:val="99"/>
    <w:semiHidden/>
    <w:unhideWhenUsed/>
    <w:rsid w:val="00E61E00"/>
    <w:pPr>
      <w:pBdr>
        <w:top w:val="single" w:sz="2" w:space="10" w:color="A5A5A5" w:themeColor="accent1" w:themeShade="BF"/>
        <w:left w:val="single" w:sz="2" w:space="10" w:color="A5A5A5" w:themeColor="accent1" w:themeShade="BF"/>
        <w:bottom w:val="single" w:sz="2" w:space="10" w:color="A5A5A5" w:themeColor="accent1" w:themeShade="BF"/>
        <w:right w:val="single" w:sz="2" w:space="10" w:color="A5A5A5" w:themeColor="accent1" w:themeShade="BF"/>
      </w:pBdr>
      <w:ind w:left="1152" w:right="1152"/>
    </w:pPr>
    <w:rPr>
      <w:rFonts w:eastAsiaTheme="minorEastAsia"/>
      <w:i/>
      <w:iCs/>
      <w:color w:val="A5A5A5" w:themeColor="accent1" w:themeShade="BF"/>
    </w:rPr>
  </w:style>
  <w:style w:type="paragraph" w:styleId="BalloonText">
    <w:name w:val="Balloon Text"/>
    <w:basedOn w:val="Normal"/>
    <w:link w:val="BalloonTextChar"/>
    <w:uiPriority w:val="99"/>
    <w:semiHidden/>
    <w:unhideWhenUsed/>
    <w:rsid w:val="00E61E00"/>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E61E00"/>
    <w:rPr>
      <w:rFonts w:ascii="Tahoma" w:hAnsi="Tahoma" w:cs="Tahoma"/>
      <w:szCs w:val="16"/>
    </w:rPr>
  </w:style>
  <w:style w:type="paragraph" w:customStyle="1" w:styleId="Recipient">
    <w:name w:val="Recipient"/>
    <w:basedOn w:val="Normal"/>
    <w:link w:val="RecipientChar"/>
    <w:uiPriority w:val="4"/>
    <w:qFormat/>
    <w:rsid w:val="00164FBF"/>
    <w:pPr>
      <w:spacing w:after="0" w:line="240" w:lineRule="auto"/>
    </w:pPr>
    <w:rPr>
      <w:b/>
      <w:noProof/>
      <w:color w:val="262626" w:themeColor="accent6" w:themeShade="80"/>
      <w:sz w:val="24"/>
    </w:rPr>
  </w:style>
  <w:style w:type="character" w:customStyle="1" w:styleId="RecipientChar">
    <w:name w:val="Recipient Char"/>
    <w:basedOn w:val="DefaultParagraphFont"/>
    <w:link w:val="Recipient"/>
    <w:uiPriority w:val="4"/>
    <w:rsid w:val="00164FBF"/>
    <w:rPr>
      <w:b/>
      <w:noProof/>
      <w:color w:val="262626" w:themeColor="accent6" w:themeShade="80"/>
      <w:sz w:val="24"/>
    </w:rPr>
  </w:style>
  <w:style w:type="paragraph" w:customStyle="1" w:styleId="ContactInfo">
    <w:name w:val="Contact Info"/>
    <w:basedOn w:val="Normal"/>
    <w:link w:val="ContactInfoChar"/>
    <w:uiPriority w:val="2"/>
    <w:qFormat/>
    <w:rsid w:val="00A91C92"/>
    <w:pPr>
      <w:spacing w:after="0" w:line="240" w:lineRule="auto"/>
    </w:pPr>
    <w:rPr>
      <w:color w:val="000000" w:themeColor="text1"/>
    </w:rPr>
  </w:style>
  <w:style w:type="character" w:customStyle="1" w:styleId="ContactInfoChar">
    <w:name w:val="Contact Info Char"/>
    <w:basedOn w:val="DefaultParagraphFont"/>
    <w:link w:val="ContactInfo"/>
    <w:uiPriority w:val="2"/>
    <w:rsid w:val="005F7112"/>
    <w:rPr>
      <w:color w:val="000000" w:themeColor="text1"/>
    </w:rPr>
  </w:style>
  <w:style w:type="paragraph" w:styleId="Signature">
    <w:name w:val="Signature"/>
    <w:basedOn w:val="Normal"/>
    <w:link w:val="SignatureChar"/>
    <w:uiPriority w:val="8"/>
    <w:qFormat/>
    <w:rsid w:val="007F4BFC"/>
    <w:pPr>
      <w:spacing w:after="0" w:line="240" w:lineRule="auto"/>
    </w:pPr>
    <w:rPr>
      <w:b/>
    </w:rPr>
  </w:style>
  <w:style w:type="character" w:customStyle="1" w:styleId="SignatureChar">
    <w:name w:val="Signature Char"/>
    <w:basedOn w:val="DefaultParagraphFont"/>
    <w:link w:val="Signature"/>
    <w:uiPriority w:val="8"/>
    <w:rsid w:val="005E593A"/>
    <w:rPr>
      <w:b/>
    </w:rPr>
  </w:style>
  <w:style w:type="paragraph" w:styleId="Date">
    <w:name w:val="Date"/>
    <w:basedOn w:val="Normal"/>
    <w:next w:val="Normal"/>
    <w:link w:val="DateChar"/>
    <w:uiPriority w:val="3"/>
    <w:qFormat/>
    <w:rsid w:val="00377ED3"/>
    <w:pPr>
      <w:spacing w:before="360" w:after="360" w:line="240" w:lineRule="auto"/>
    </w:pPr>
    <w:rPr>
      <w:b/>
    </w:rPr>
  </w:style>
  <w:style w:type="character" w:customStyle="1" w:styleId="DateChar">
    <w:name w:val="Date Char"/>
    <w:basedOn w:val="DefaultParagraphFont"/>
    <w:link w:val="Date"/>
    <w:uiPriority w:val="3"/>
    <w:rsid w:val="005E593A"/>
    <w:rPr>
      <w:b/>
    </w:rPr>
  </w:style>
  <w:style w:type="paragraph" w:styleId="Title">
    <w:name w:val="Title"/>
    <w:basedOn w:val="Normal"/>
    <w:link w:val="TitleChar"/>
    <w:uiPriority w:val="1"/>
    <w:qFormat/>
    <w:rsid w:val="00F9594C"/>
    <w:pPr>
      <w:spacing w:after="0" w:line="264" w:lineRule="auto"/>
    </w:pPr>
    <w:rPr>
      <w:rFonts w:eastAsiaTheme="majorEastAsia" w:cstheme="majorBidi"/>
      <w:b/>
      <w:color w:val="2F2F2F" w:themeColor="accent5" w:themeShade="80"/>
      <w:sz w:val="32"/>
      <w:szCs w:val="56"/>
    </w:rPr>
  </w:style>
  <w:style w:type="character" w:customStyle="1" w:styleId="TitleChar">
    <w:name w:val="Title Char"/>
    <w:basedOn w:val="DefaultParagraphFont"/>
    <w:link w:val="Title"/>
    <w:uiPriority w:val="1"/>
    <w:rsid w:val="00F9594C"/>
    <w:rPr>
      <w:rFonts w:eastAsiaTheme="majorEastAsia" w:cstheme="majorBidi"/>
      <w:b/>
      <w:color w:val="2F2F2F" w:themeColor="accent5" w:themeShade="80"/>
      <w:sz w:val="32"/>
      <w:szCs w:val="56"/>
    </w:rPr>
  </w:style>
  <w:style w:type="paragraph" w:styleId="BodyText">
    <w:name w:val="Body Text"/>
    <w:basedOn w:val="Normal"/>
    <w:link w:val="BodyTextChar"/>
    <w:uiPriority w:val="1"/>
    <w:unhideWhenUsed/>
    <w:qFormat/>
    <w:rsid w:val="00F3381E"/>
    <w:pPr>
      <w:spacing w:after="120"/>
    </w:pPr>
  </w:style>
  <w:style w:type="character" w:customStyle="1" w:styleId="BodyTextChar">
    <w:name w:val="Body Text Char"/>
    <w:basedOn w:val="DefaultParagraphFont"/>
    <w:link w:val="BodyText"/>
    <w:uiPriority w:val="1"/>
    <w:rsid w:val="00F3381E"/>
  </w:style>
  <w:style w:type="paragraph" w:styleId="BodyText2">
    <w:name w:val="Body Text 2"/>
    <w:basedOn w:val="Normal"/>
    <w:link w:val="BodyText2Char"/>
    <w:uiPriority w:val="99"/>
    <w:semiHidden/>
    <w:unhideWhenUsed/>
    <w:rsid w:val="00F3381E"/>
    <w:pPr>
      <w:spacing w:after="120" w:line="480" w:lineRule="auto"/>
    </w:pPr>
  </w:style>
  <w:style w:type="character" w:customStyle="1" w:styleId="BodyText2Char">
    <w:name w:val="Body Text 2 Char"/>
    <w:basedOn w:val="DefaultParagraphFont"/>
    <w:link w:val="BodyText2"/>
    <w:uiPriority w:val="99"/>
    <w:semiHidden/>
    <w:rsid w:val="00F3381E"/>
  </w:style>
  <w:style w:type="paragraph" w:styleId="BodyText3">
    <w:name w:val="Body Text 3"/>
    <w:basedOn w:val="Normal"/>
    <w:link w:val="BodyText3Char"/>
    <w:uiPriority w:val="99"/>
    <w:semiHidden/>
    <w:unhideWhenUsed/>
    <w:rsid w:val="00E61E00"/>
    <w:pPr>
      <w:spacing w:after="120"/>
    </w:pPr>
    <w:rPr>
      <w:szCs w:val="16"/>
    </w:rPr>
  </w:style>
  <w:style w:type="character" w:customStyle="1" w:styleId="BodyText3Char">
    <w:name w:val="Body Text 3 Char"/>
    <w:basedOn w:val="DefaultParagraphFont"/>
    <w:link w:val="BodyText3"/>
    <w:uiPriority w:val="99"/>
    <w:semiHidden/>
    <w:rsid w:val="00E61E00"/>
    <w:rPr>
      <w:szCs w:val="16"/>
    </w:rPr>
  </w:style>
  <w:style w:type="paragraph" w:styleId="BodyTextFirstIndent">
    <w:name w:val="Body Text First Indent"/>
    <w:basedOn w:val="BodyText"/>
    <w:link w:val="BodyTextFirstIndentChar"/>
    <w:uiPriority w:val="99"/>
    <w:semiHidden/>
    <w:unhideWhenUsed/>
    <w:rsid w:val="00F3381E"/>
    <w:pPr>
      <w:spacing w:after="200"/>
      <w:ind w:firstLine="360"/>
    </w:pPr>
  </w:style>
  <w:style w:type="character" w:customStyle="1" w:styleId="BodyTextFirstIndentChar">
    <w:name w:val="Body Text First Indent Char"/>
    <w:basedOn w:val="BodyTextChar"/>
    <w:link w:val="BodyTextFirstIndent"/>
    <w:uiPriority w:val="99"/>
    <w:semiHidden/>
    <w:rsid w:val="00F3381E"/>
  </w:style>
  <w:style w:type="paragraph" w:styleId="BodyTextIndent">
    <w:name w:val="Body Text Indent"/>
    <w:basedOn w:val="Normal"/>
    <w:link w:val="BodyTextIndentChar"/>
    <w:uiPriority w:val="99"/>
    <w:semiHidden/>
    <w:unhideWhenUsed/>
    <w:rsid w:val="00F3381E"/>
    <w:pPr>
      <w:spacing w:after="120"/>
      <w:ind w:left="360"/>
    </w:pPr>
  </w:style>
  <w:style w:type="character" w:customStyle="1" w:styleId="BodyTextIndentChar">
    <w:name w:val="Body Text Indent Char"/>
    <w:basedOn w:val="DefaultParagraphFont"/>
    <w:link w:val="BodyTextIndent"/>
    <w:uiPriority w:val="99"/>
    <w:semiHidden/>
    <w:rsid w:val="00F3381E"/>
  </w:style>
  <w:style w:type="paragraph" w:styleId="BodyTextFirstIndent2">
    <w:name w:val="Body Text First Indent 2"/>
    <w:basedOn w:val="BodyTextIndent"/>
    <w:link w:val="BodyTextFirstIndent2Char"/>
    <w:uiPriority w:val="99"/>
    <w:semiHidden/>
    <w:unhideWhenUsed/>
    <w:rsid w:val="00F3381E"/>
    <w:pPr>
      <w:spacing w:after="200"/>
      <w:ind w:firstLine="360"/>
    </w:pPr>
  </w:style>
  <w:style w:type="character" w:customStyle="1" w:styleId="BodyTextFirstIndent2Char">
    <w:name w:val="Body Text First Indent 2 Char"/>
    <w:basedOn w:val="BodyTextIndentChar"/>
    <w:link w:val="BodyTextFirstIndent2"/>
    <w:uiPriority w:val="99"/>
    <w:semiHidden/>
    <w:rsid w:val="00F3381E"/>
  </w:style>
  <w:style w:type="paragraph" w:styleId="BodyTextIndent2">
    <w:name w:val="Body Text Indent 2"/>
    <w:basedOn w:val="Normal"/>
    <w:link w:val="BodyTextIndent2Char"/>
    <w:uiPriority w:val="99"/>
    <w:semiHidden/>
    <w:unhideWhenUsed/>
    <w:rsid w:val="00F3381E"/>
    <w:pPr>
      <w:spacing w:after="120" w:line="480" w:lineRule="auto"/>
      <w:ind w:left="360"/>
    </w:pPr>
  </w:style>
  <w:style w:type="character" w:customStyle="1" w:styleId="BodyTextIndent2Char">
    <w:name w:val="Body Text Indent 2 Char"/>
    <w:basedOn w:val="DefaultParagraphFont"/>
    <w:link w:val="BodyTextIndent2"/>
    <w:uiPriority w:val="99"/>
    <w:semiHidden/>
    <w:rsid w:val="00F3381E"/>
  </w:style>
  <w:style w:type="paragraph" w:styleId="BodyTextIndent3">
    <w:name w:val="Body Text Indent 3"/>
    <w:basedOn w:val="Normal"/>
    <w:link w:val="BodyTextIndent3Char"/>
    <w:uiPriority w:val="99"/>
    <w:semiHidden/>
    <w:unhideWhenUsed/>
    <w:rsid w:val="00E61E00"/>
    <w:pPr>
      <w:spacing w:after="120"/>
      <w:ind w:left="360"/>
    </w:pPr>
    <w:rPr>
      <w:szCs w:val="16"/>
    </w:rPr>
  </w:style>
  <w:style w:type="character" w:customStyle="1" w:styleId="BodyTextIndent3Char">
    <w:name w:val="Body Text Indent 3 Char"/>
    <w:basedOn w:val="DefaultParagraphFont"/>
    <w:link w:val="BodyTextIndent3"/>
    <w:uiPriority w:val="99"/>
    <w:semiHidden/>
    <w:rsid w:val="00E61E00"/>
    <w:rPr>
      <w:szCs w:val="16"/>
    </w:rPr>
  </w:style>
  <w:style w:type="paragraph" w:styleId="Caption">
    <w:name w:val="caption"/>
    <w:basedOn w:val="Normal"/>
    <w:next w:val="Normal"/>
    <w:uiPriority w:val="35"/>
    <w:semiHidden/>
    <w:unhideWhenUsed/>
    <w:qFormat/>
    <w:rsid w:val="00E61E00"/>
    <w:pPr>
      <w:spacing w:line="240" w:lineRule="auto"/>
    </w:pPr>
    <w:rPr>
      <w:i/>
      <w:iCs/>
      <w:color w:val="000000" w:themeColor="text2"/>
      <w:szCs w:val="18"/>
    </w:rPr>
  </w:style>
  <w:style w:type="paragraph" w:styleId="Closing">
    <w:name w:val="Closing"/>
    <w:basedOn w:val="Normal"/>
    <w:next w:val="Signature"/>
    <w:link w:val="ClosingChar"/>
    <w:uiPriority w:val="7"/>
    <w:qFormat/>
    <w:rsid w:val="007F4BFC"/>
    <w:pPr>
      <w:spacing w:after="960" w:line="240" w:lineRule="auto"/>
      <w:contextualSpacing/>
    </w:pPr>
  </w:style>
  <w:style w:type="character" w:customStyle="1" w:styleId="ClosingChar">
    <w:name w:val="Closing Char"/>
    <w:basedOn w:val="DefaultParagraphFont"/>
    <w:link w:val="Closing"/>
    <w:uiPriority w:val="7"/>
    <w:rsid w:val="005E593A"/>
  </w:style>
  <w:style w:type="table" w:styleId="ColorfulGrid">
    <w:name w:val="Colorful Grid"/>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61E00"/>
    <w:rPr>
      <w:sz w:val="22"/>
      <w:szCs w:val="16"/>
    </w:rPr>
  </w:style>
  <w:style w:type="paragraph" w:styleId="CommentText">
    <w:name w:val="annotation text"/>
    <w:basedOn w:val="Normal"/>
    <w:link w:val="CommentTextChar"/>
    <w:uiPriority w:val="99"/>
    <w:semiHidden/>
    <w:unhideWhenUsed/>
    <w:rsid w:val="00E61E00"/>
    <w:pPr>
      <w:spacing w:line="240" w:lineRule="auto"/>
    </w:pPr>
    <w:rPr>
      <w:szCs w:val="20"/>
    </w:rPr>
  </w:style>
  <w:style w:type="character" w:customStyle="1" w:styleId="CommentTextChar">
    <w:name w:val="Comment Text Char"/>
    <w:basedOn w:val="DefaultParagraphFont"/>
    <w:link w:val="CommentText"/>
    <w:uiPriority w:val="99"/>
    <w:semiHidden/>
    <w:rsid w:val="00E61E00"/>
    <w:rPr>
      <w:szCs w:val="20"/>
    </w:rPr>
  </w:style>
  <w:style w:type="paragraph" w:styleId="CommentSubject">
    <w:name w:val="annotation subject"/>
    <w:basedOn w:val="CommentText"/>
    <w:next w:val="CommentText"/>
    <w:link w:val="CommentSubjectChar"/>
    <w:uiPriority w:val="99"/>
    <w:semiHidden/>
    <w:unhideWhenUsed/>
    <w:rsid w:val="00E61E00"/>
    <w:rPr>
      <w:b/>
      <w:bCs/>
    </w:rPr>
  </w:style>
  <w:style w:type="character" w:customStyle="1" w:styleId="CommentSubjectChar">
    <w:name w:val="Comment Subject Char"/>
    <w:basedOn w:val="CommentTextChar"/>
    <w:link w:val="CommentSubject"/>
    <w:uiPriority w:val="99"/>
    <w:semiHidden/>
    <w:rsid w:val="00E61E00"/>
    <w:rPr>
      <w:b/>
      <w:bCs/>
      <w:szCs w:val="20"/>
    </w:rPr>
  </w:style>
  <w:style w:type="table" w:styleId="DarkList">
    <w:name w:val="Dark List"/>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E61E0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E61E00"/>
    <w:rPr>
      <w:rFonts w:ascii="Segoe UI" w:hAnsi="Segoe UI" w:cs="Segoe UI"/>
      <w:szCs w:val="16"/>
    </w:rPr>
  </w:style>
  <w:style w:type="paragraph" w:styleId="E-mailSignature">
    <w:name w:val="E-mail Signature"/>
    <w:basedOn w:val="Normal"/>
    <w:link w:val="E-mailSignatureChar"/>
    <w:uiPriority w:val="99"/>
    <w:semiHidden/>
    <w:unhideWhenUsed/>
    <w:rsid w:val="00F3381E"/>
    <w:pPr>
      <w:spacing w:after="0" w:line="240" w:lineRule="auto"/>
    </w:pPr>
  </w:style>
  <w:style w:type="character" w:customStyle="1" w:styleId="E-mailSignatureChar">
    <w:name w:val="E-mail Signature Char"/>
    <w:basedOn w:val="DefaultParagraphFont"/>
    <w:link w:val="E-mailSignature"/>
    <w:uiPriority w:val="99"/>
    <w:semiHidden/>
    <w:rsid w:val="00F3381E"/>
  </w:style>
  <w:style w:type="character" w:styleId="EndnoteReference">
    <w:name w:val="endnote reference"/>
    <w:basedOn w:val="DefaultParagraphFont"/>
    <w:uiPriority w:val="99"/>
    <w:semiHidden/>
    <w:unhideWhenUsed/>
    <w:rsid w:val="00F3381E"/>
    <w:rPr>
      <w:vertAlign w:val="superscript"/>
    </w:rPr>
  </w:style>
  <w:style w:type="paragraph" w:styleId="EndnoteText">
    <w:name w:val="endnote text"/>
    <w:basedOn w:val="Normal"/>
    <w:link w:val="EndnoteTextChar"/>
    <w:uiPriority w:val="99"/>
    <w:semiHidden/>
    <w:unhideWhenUsed/>
    <w:rsid w:val="00E61E00"/>
    <w:pPr>
      <w:spacing w:after="0" w:line="240" w:lineRule="auto"/>
    </w:pPr>
    <w:rPr>
      <w:szCs w:val="20"/>
    </w:rPr>
  </w:style>
  <w:style w:type="character" w:customStyle="1" w:styleId="EndnoteTextChar">
    <w:name w:val="Endnote Text Char"/>
    <w:basedOn w:val="DefaultParagraphFont"/>
    <w:link w:val="EndnoteText"/>
    <w:uiPriority w:val="99"/>
    <w:semiHidden/>
    <w:rsid w:val="00E61E00"/>
    <w:rPr>
      <w:szCs w:val="20"/>
    </w:rPr>
  </w:style>
  <w:style w:type="paragraph" w:styleId="EnvelopeAddress">
    <w:name w:val="envelope address"/>
    <w:basedOn w:val="Normal"/>
    <w:uiPriority w:val="99"/>
    <w:semiHidden/>
    <w:unhideWhenUsed/>
    <w:rsid w:val="00F3381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61E00"/>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F3381E"/>
    <w:rPr>
      <w:color w:val="919191" w:themeColor="followedHyperlink"/>
      <w:u w:val="single"/>
    </w:rPr>
  </w:style>
  <w:style w:type="character" w:styleId="FootnoteReference">
    <w:name w:val="footnote reference"/>
    <w:basedOn w:val="DefaultParagraphFont"/>
    <w:uiPriority w:val="99"/>
    <w:semiHidden/>
    <w:unhideWhenUsed/>
    <w:rsid w:val="00F3381E"/>
    <w:rPr>
      <w:vertAlign w:val="superscript"/>
    </w:rPr>
  </w:style>
  <w:style w:type="paragraph" w:styleId="FootnoteText">
    <w:name w:val="footnote text"/>
    <w:basedOn w:val="Normal"/>
    <w:link w:val="FootnoteTextChar"/>
    <w:uiPriority w:val="99"/>
    <w:semiHidden/>
    <w:unhideWhenUsed/>
    <w:rsid w:val="00E61E00"/>
    <w:pPr>
      <w:spacing w:after="0" w:line="240" w:lineRule="auto"/>
    </w:pPr>
    <w:rPr>
      <w:szCs w:val="20"/>
    </w:rPr>
  </w:style>
  <w:style w:type="character" w:customStyle="1" w:styleId="FootnoteTextChar">
    <w:name w:val="Footnote Text Char"/>
    <w:basedOn w:val="DefaultParagraphFont"/>
    <w:link w:val="FootnoteText"/>
    <w:uiPriority w:val="99"/>
    <w:semiHidden/>
    <w:rsid w:val="00E61E00"/>
    <w:rPr>
      <w:szCs w:val="20"/>
    </w:rPr>
  </w:style>
  <w:style w:type="table" w:styleId="GridTable1Light">
    <w:name w:val="Grid Table 1 Light"/>
    <w:basedOn w:val="TableNormal"/>
    <w:uiPriority w:val="46"/>
    <w:rsid w:val="00F338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3381E"/>
    <w:pPr>
      <w:spacing w:after="0"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3381E"/>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81E"/>
    <w:pPr>
      <w:spacing w:after="0"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81E"/>
    <w:pPr>
      <w:spacing w:after="0"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81E"/>
    <w:pPr>
      <w:spacing w:after="0"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3381E"/>
    <w:pPr>
      <w:spacing w:after="0"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81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81E"/>
    <w:pPr>
      <w:spacing w:after="0"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F3381E"/>
    <w:pPr>
      <w:spacing w:after="0"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F3381E"/>
    <w:pPr>
      <w:spacing w:after="0"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F3381E"/>
    <w:pPr>
      <w:spacing w:after="0"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F3381E"/>
    <w:pPr>
      <w:spacing w:after="0"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F3381E"/>
    <w:pPr>
      <w:spacing w:after="0"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81E"/>
    <w:pPr>
      <w:spacing w:after="0"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F3381E"/>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F3381E"/>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F3381E"/>
    <w:pPr>
      <w:spacing w:after="0"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F3381E"/>
    <w:pPr>
      <w:spacing w:after="0"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F3381E"/>
    <w:pPr>
      <w:spacing w:after="0"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3381E"/>
    <w:pPr>
      <w:spacing w:after="0"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F3381E"/>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F3381E"/>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F3381E"/>
    <w:pPr>
      <w:spacing w:after="0"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F3381E"/>
    <w:pPr>
      <w:spacing w:after="0"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F3381E"/>
    <w:pPr>
      <w:spacing w:after="0"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81E"/>
    <w:pPr>
      <w:spacing w:after="0"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F3381E"/>
    <w:pPr>
      <w:spacing w:after="0"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F3381E"/>
    <w:pPr>
      <w:spacing w:after="0"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F3381E"/>
    <w:pPr>
      <w:spacing w:after="0"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F3381E"/>
    <w:pPr>
      <w:spacing w:after="0"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F3381E"/>
    <w:pPr>
      <w:spacing w:after="0"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81E"/>
    <w:pPr>
      <w:spacing w:after="0"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F3381E"/>
    <w:pPr>
      <w:spacing w:after="0"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F3381E"/>
    <w:pPr>
      <w:spacing w:after="0"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F3381E"/>
    <w:pPr>
      <w:spacing w:after="0"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F3381E"/>
    <w:pPr>
      <w:spacing w:after="0"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F3381E"/>
    <w:pPr>
      <w:spacing w:after="0"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1Char">
    <w:name w:val="Heading 1 Char"/>
    <w:basedOn w:val="DefaultParagraphFont"/>
    <w:link w:val="Heading1"/>
    <w:uiPriority w:val="9"/>
    <w:rsid w:val="00E61E00"/>
    <w:rPr>
      <w:rFonts w:asciiTheme="majorHAnsi" w:eastAsiaTheme="majorEastAsia" w:hAnsiTheme="majorHAnsi" w:cstheme="majorBidi"/>
      <w:color w:val="A5A5A5" w:themeColor="accent1" w:themeShade="BF"/>
      <w:sz w:val="32"/>
      <w:szCs w:val="32"/>
    </w:rPr>
  </w:style>
  <w:style w:type="character" w:customStyle="1" w:styleId="Heading2Char">
    <w:name w:val="Heading 2 Char"/>
    <w:basedOn w:val="DefaultParagraphFont"/>
    <w:link w:val="Heading2"/>
    <w:uiPriority w:val="9"/>
    <w:semiHidden/>
    <w:rsid w:val="00F3381E"/>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semiHidden/>
    <w:rsid w:val="00F3381E"/>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semiHidden/>
    <w:rsid w:val="00F3381E"/>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F3381E"/>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F3381E"/>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F3381E"/>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E61E0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E61E00"/>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81E"/>
  </w:style>
  <w:style w:type="paragraph" w:styleId="HTMLAddress">
    <w:name w:val="HTML Address"/>
    <w:basedOn w:val="Normal"/>
    <w:link w:val="HTMLAddressChar"/>
    <w:uiPriority w:val="99"/>
    <w:semiHidden/>
    <w:unhideWhenUsed/>
    <w:rsid w:val="00F3381E"/>
    <w:pPr>
      <w:spacing w:after="0" w:line="240" w:lineRule="auto"/>
    </w:pPr>
    <w:rPr>
      <w:i/>
      <w:iCs/>
    </w:rPr>
  </w:style>
  <w:style w:type="character" w:customStyle="1" w:styleId="HTMLAddressChar">
    <w:name w:val="HTML Address Char"/>
    <w:basedOn w:val="DefaultParagraphFont"/>
    <w:link w:val="HTMLAddress"/>
    <w:uiPriority w:val="99"/>
    <w:semiHidden/>
    <w:rsid w:val="00F3381E"/>
    <w:rPr>
      <w:i/>
      <w:iCs/>
    </w:rPr>
  </w:style>
  <w:style w:type="character" w:styleId="HTMLCite">
    <w:name w:val="HTML Cite"/>
    <w:basedOn w:val="DefaultParagraphFont"/>
    <w:uiPriority w:val="99"/>
    <w:semiHidden/>
    <w:unhideWhenUsed/>
    <w:rsid w:val="00F3381E"/>
    <w:rPr>
      <w:i/>
      <w:iCs/>
    </w:rPr>
  </w:style>
  <w:style w:type="character" w:styleId="HTMLCode">
    <w:name w:val="HTML Code"/>
    <w:basedOn w:val="DefaultParagraphFont"/>
    <w:uiPriority w:val="99"/>
    <w:semiHidden/>
    <w:unhideWhenUsed/>
    <w:rsid w:val="00E61E00"/>
    <w:rPr>
      <w:rFonts w:ascii="Consolas" w:hAnsi="Consolas"/>
      <w:sz w:val="22"/>
      <w:szCs w:val="20"/>
    </w:rPr>
  </w:style>
  <w:style w:type="character" w:styleId="HTMLDefinition">
    <w:name w:val="HTML Definition"/>
    <w:basedOn w:val="DefaultParagraphFont"/>
    <w:uiPriority w:val="99"/>
    <w:semiHidden/>
    <w:unhideWhenUsed/>
    <w:rsid w:val="00F3381E"/>
    <w:rPr>
      <w:i/>
      <w:iCs/>
    </w:rPr>
  </w:style>
  <w:style w:type="character" w:styleId="HTMLKeyboard">
    <w:name w:val="HTML Keyboard"/>
    <w:basedOn w:val="DefaultParagraphFont"/>
    <w:uiPriority w:val="99"/>
    <w:semiHidden/>
    <w:unhideWhenUsed/>
    <w:rsid w:val="00E61E00"/>
    <w:rPr>
      <w:rFonts w:ascii="Consolas" w:hAnsi="Consolas"/>
      <w:sz w:val="22"/>
      <w:szCs w:val="20"/>
    </w:rPr>
  </w:style>
  <w:style w:type="paragraph" w:styleId="HTMLPreformatted">
    <w:name w:val="HTML Preformatted"/>
    <w:basedOn w:val="Normal"/>
    <w:link w:val="HTMLPreformattedChar"/>
    <w:uiPriority w:val="99"/>
    <w:semiHidden/>
    <w:unhideWhenUsed/>
    <w:rsid w:val="00E61E0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E61E00"/>
    <w:rPr>
      <w:rFonts w:ascii="Consolas" w:hAnsi="Consolas"/>
      <w:szCs w:val="20"/>
    </w:rPr>
  </w:style>
  <w:style w:type="character" w:styleId="HTMLSample">
    <w:name w:val="HTML Sample"/>
    <w:basedOn w:val="DefaultParagraphFont"/>
    <w:uiPriority w:val="99"/>
    <w:semiHidden/>
    <w:unhideWhenUsed/>
    <w:rsid w:val="00F3381E"/>
    <w:rPr>
      <w:rFonts w:ascii="Consolas" w:hAnsi="Consolas"/>
      <w:sz w:val="24"/>
      <w:szCs w:val="24"/>
    </w:rPr>
  </w:style>
  <w:style w:type="character" w:styleId="HTMLTypewriter">
    <w:name w:val="HTML Typewriter"/>
    <w:basedOn w:val="DefaultParagraphFont"/>
    <w:uiPriority w:val="99"/>
    <w:semiHidden/>
    <w:unhideWhenUsed/>
    <w:rsid w:val="00E61E00"/>
    <w:rPr>
      <w:rFonts w:ascii="Consolas" w:hAnsi="Consolas"/>
      <w:sz w:val="22"/>
      <w:szCs w:val="20"/>
    </w:rPr>
  </w:style>
  <w:style w:type="character" w:styleId="HTMLVariable">
    <w:name w:val="HTML Variable"/>
    <w:basedOn w:val="DefaultParagraphFont"/>
    <w:uiPriority w:val="99"/>
    <w:semiHidden/>
    <w:unhideWhenUsed/>
    <w:rsid w:val="00F3381E"/>
    <w:rPr>
      <w:i/>
      <w:iCs/>
    </w:rPr>
  </w:style>
  <w:style w:type="character" w:styleId="Hyperlink">
    <w:name w:val="Hyperlink"/>
    <w:basedOn w:val="DefaultParagraphFont"/>
    <w:uiPriority w:val="99"/>
    <w:semiHidden/>
    <w:unhideWhenUsed/>
    <w:rsid w:val="00F3381E"/>
    <w:rPr>
      <w:color w:val="5F5F5F" w:themeColor="hyperlink"/>
      <w:u w:val="single"/>
    </w:rPr>
  </w:style>
  <w:style w:type="paragraph" w:styleId="Index1">
    <w:name w:val="index 1"/>
    <w:basedOn w:val="Normal"/>
    <w:next w:val="Normal"/>
    <w:autoRedefine/>
    <w:uiPriority w:val="99"/>
    <w:semiHidden/>
    <w:unhideWhenUsed/>
    <w:rsid w:val="00F3381E"/>
    <w:pPr>
      <w:spacing w:after="0" w:line="240" w:lineRule="auto"/>
      <w:ind w:left="220" w:hanging="220"/>
    </w:pPr>
  </w:style>
  <w:style w:type="paragraph" w:styleId="Index2">
    <w:name w:val="index 2"/>
    <w:basedOn w:val="Normal"/>
    <w:next w:val="Normal"/>
    <w:autoRedefine/>
    <w:uiPriority w:val="99"/>
    <w:semiHidden/>
    <w:unhideWhenUsed/>
    <w:rsid w:val="00F3381E"/>
    <w:pPr>
      <w:spacing w:after="0" w:line="240" w:lineRule="auto"/>
      <w:ind w:left="440" w:hanging="220"/>
    </w:pPr>
  </w:style>
  <w:style w:type="paragraph" w:styleId="Index3">
    <w:name w:val="index 3"/>
    <w:basedOn w:val="Normal"/>
    <w:next w:val="Normal"/>
    <w:autoRedefine/>
    <w:uiPriority w:val="99"/>
    <w:semiHidden/>
    <w:unhideWhenUsed/>
    <w:rsid w:val="00F3381E"/>
    <w:pPr>
      <w:spacing w:after="0" w:line="240" w:lineRule="auto"/>
      <w:ind w:left="660" w:hanging="220"/>
    </w:pPr>
  </w:style>
  <w:style w:type="paragraph" w:styleId="Index4">
    <w:name w:val="index 4"/>
    <w:basedOn w:val="Normal"/>
    <w:next w:val="Normal"/>
    <w:autoRedefine/>
    <w:uiPriority w:val="99"/>
    <w:semiHidden/>
    <w:unhideWhenUsed/>
    <w:rsid w:val="00F3381E"/>
    <w:pPr>
      <w:spacing w:after="0" w:line="240" w:lineRule="auto"/>
      <w:ind w:left="880" w:hanging="220"/>
    </w:pPr>
  </w:style>
  <w:style w:type="paragraph" w:styleId="Index5">
    <w:name w:val="index 5"/>
    <w:basedOn w:val="Normal"/>
    <w:next w:val="Normal"/>
    <w:autoRedefine/>
    <w:uiPriority w:val="99"/>
    <w:semiHidden/>
    <w:unhideWhenUsed/>
    <w:rsid w:val="00F3381E"/>
    <w:pPr>
      <w:spacing w:after="0" w:line="240" w:lineRule="auto"/>
      <w:ind w:left="1100" w:hanging="220"/>
    </w:pPr>
  </w:style>
  <w:style w:type="paragraph" w:styleId="Index6">
    <w:name w:val="index 6"/>
    <w:basedOn w:val="Normal"/>
    <w:next w:val="Normal"/>
    <w:autoRedefine/>
    <w:uiPriority w:val="99"/>
    <w:semiHidden/>
    <w:unhideWhenUsed/>
    <w:rsid w:val="00F3381E"/>
    <w:pPr>
      <w:spacing w:after="0" w:line="240" w:lineRule="auto"/>
      <w:ind w:left="1320" w:hanging="220"/>
    </w:pPr>
  </w:style>
  <w:style w:type="paragraph" w:styleId="Index7">
    <w:name w:val="index 7"/>
    <w:basedOn w:val="Normal"/>
    <w:next w:val="Normal"/>
    <w:autoRedefine/>
    <w:uiPriority w:val="99"/>
    <w:semiHidden/>
    <w:unhideWhenUsed/>
    <w:rsid w:val="00F3381E"/>
    <w:pPr>
      <w:spacing w:after="0" w:line="240" w:lineRule="auto"/>
      <w:ind w:left="1540" w:hanging="220"/>
    </w:pPr>
  </w:style>
  <w:style w:type="paragraph" w:styleId="Index8">
    <w:name w:val="index 8"/>
    <w:basedOn w:val="Normal"/>
    <w:next w:val="Normal"/>
    <w:autoRedefine/>
    <w:uiPriority w:val="99"/>
    <w:semiHidden/>
    <w:unhideWhenUsed/>
    <w:rsid w:val="00F3381E"/>
    <w:pPr>
      <w:spacing w:after="0" w:line="240" w:lineRule="auto"/>
      <w:ind w:left="1760" w:hanging="220"/>
    </w:pPr>
  </w:style>
  <w:style w:type="paragraph" w:styleId="Index9">
    <w:name w:val="index 9"/>
    <w:basedOn w:val="Normal"/>
    <w:next w:val="Normal"/>
    <w:autoRedefine/>
    <w:uiPriority w:val="99"/>
    <w:semiHidden/>
    <w:unhideWhenUsed/>
    <w:rsid w:val="00F3381E"/>
    <w:pPr>
      <w:spacing w:after="0" w:line="240" w:lineRule="auto"/>
      <w:ind w:left="1980" w:hanging="220"/>
    </w:pPr>
  </w:style>
  <w:style w:type="paragraph" w:styleId="IndexHeading">
    <w:name w:val="index heading"/>
    <w:basedOn w:val="Normal"/>
    <w:next w:val="Index1"/>
    <w:uiPriority w:val="99"/>
    <w:semiHidden/>
    <w:unhideWhenUsed/>
    <w:rsid w:val="00F3381E"/>
    <w:rPr>
      <w:rFonts w:asciiTheme="majorHAnsi" w:eastAsiaTheme="majorEastAsia" w:hAnsiTheme="majorHAnsi" w:cstheme="majorBidi"/>
      <w:b/>
      <w:bCs/>
    </w:rPr>
  </w:style>
  <w:style w:type="table" w:styleId="LightGrid">
    <w:name w:val="Light Grid"/>
    <w:basedOn w:val="TableNormal"/>
    <w:uiPriority w:val="62"/>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81E"/>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F3381E"/>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F3381E"/>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F3381E"/>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F3381E"/>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F3381E"/>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81E"/>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F3381E"/>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F3381E"/>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F3381E"/>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F3381E"/>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F3381E"/>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F338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81E"/>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F3381E"/>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F3381E"/>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F3381E"/>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F3381E"/>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F3381E"/>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F3381E"/>
  </w:style>
  <w:style w:type="paragraph" w:styleId="List">
    <w:name w:val="List"/>
    <w:basedOn w:val="Normal"/>
    <w:uiPriority w:val="99"/>
    <w:semiHidden/>
    <w:unhideWhenUsed/>
    <w:rsid w:val="00F3381E"/>
    <w:pPr>
      <w:ind w:left="360" w:hanging="360"/>
      <w:contextualSpacing/>
    </w:pPr>
  </w:style>
  <w:style w:type="paragraph" w:styleId="List2">
    <w:name w:val="List 2"/>
    <w:basedOn w:val="Normal"/>
    <w:uiPriority w:val="99"/>
    <w:semiHidden/>
    <w:unhideWhenUsed/>
    <w:rsid w:val="00F3381E"/>
    <w:pPr>
      <w:ind w:left="720" w:hanging="360"/>
      <w:contextualSpacing/>
    </w:pPr>
  </w:style>
  <w:style w:type="paragraph" w:styleId="List3">
    <w:name w:val="List 3"/>
    <w:basedOn w:val="Normal"/>
    <w:uiPriority w:val="99"/>
    <w:semiHidden/>
    <w:unhideWhenUsed/>
    <w:rsid w:val="00F3381E"/>
    <w:pPr>
      <w:ind w:left="1080" w:hanging="360"/>
      <w:contextualSpacing/>
    </w:pPr>
  </w:style>
  <w:style w:type="paragraph" w:styleId="List4">
    <w:name w:val="List 4"/>
    <w:basedOn w:val="Normal"/>
    <w:uiPriority w:val="99"/>
    <w:semiHidden/>
    <w:unhideWhenUsed/>
    <w:rsid w:val="00F3381E"/>
    <w:pPr>
      <w:ind w:left="1440" w:hanging="360"/>
      <w:contextualSpacing/>
    </w:pPr>
  </w:style>
  <w:style w:type="paragraph" w:styleId="List5">
    <w:name w:val="List 5"/>
    <w:basedOn w:val="Normal"/>
    <w:uiPriority w:val="99"/>
    <w:semiHidden/>
    <w:unhideWhenUsed/>
    <w:rsid w:val="00F3381E"/>
    <w:pPr>
      <w:ind w:left="1800" w:hanging="360"/>
      <w:contextualSpacing/>
    </w:pPr>
  </w:style>
  <w:style w:type="paragraph" w:styleId="ListBullet">
    <w:name w:val="List Bullet"/>
    <w:basedOn w:val="Normal"/>
    <w:uiPriority w:val="99"/>
    <w:semiHidden/>
    <w:unhideWhenUsed/>
    <w:rsid w:val="00F3381E"/>
    <w:pPr>
      <w:numPr>
        <w:numId w:val="2"/>
      </w:numPr>
      <w:contextualSpacing/>
    </w:pPr>
  </w:style>
  <w:style w:type="paragraph" w:styleId="ListBullet2">
    <w:name w:val="List Bullet 2"/>
    <w:basedOn w:val="Normal"/>
    <w:uiPriority w:val="99"/>
    <w:semiHidden/>
    <w:unhideWhenUsed/>
    <w:rsid w:val="00F3381E"/>
    <w:pPr>
      <w:numPr>
        <w:numId w:val="3"/>
      </w:numPr>
      <w:contextualSpacing/>
    </w:pPr>
  </w:style>
  <w:style w:type="paragraph" w:styleId="ListBullet3">
    <w:name w:val="List Bullet 3"/>
    <w:basedOn w:val="Normal"/>
    <w:uiPriority w:val="99"/>
    <w:semiHidden/>
    <w:unhideWhenUsed/>
    <w:rsid w:val="00F3381E"/>
    <w:pPr>
      <w:numPr>
        <w:numId w:val="4"/>
      </w:numPr>
      <w:contextualSpacing/>
    </w:pPr>
  </w:style>
  <w:style w:type="paragraph" w:styleId="ListBullet4">
    <w:name w:val="List Bullet 4"/>
    <w:basedOn w:val="Normal"/>
    <w:uiPriority w:val="99"/>
    <w:semiHidden/>
    <w:unhideWhenUsed/>
    <w:rsid w:val="00F3381E"/>
    <w:pPr>
      <w:numPr>
        <w:numId w:val="5"/>
      </w:numPr>
      <w:contextualSpacing/>
    </w:pPr>
  </w:style>
  <w:style w:type="paragraph" w:styleId="ListBullet5">
    <w:name w:val="List Bullet 5"/>
    <w:basedOn w:val="Normal"/>
    <w:uiPriority w:val="99"/>
    <w:semiHidden/>
    <w:unhideWhenUsed/>
    <w:rsid w:val="00F3381E"/>
    <w:pPr>
      <w:numPr>
        <w:numId w:val="6"/>
      </w:numPr>
      <w:contextualSpacing/>
    </w:pPr>
  </w:style>
  <w:style w:type="paragraph" w:styleId="ListContinue">
    <w:name w:val="List Continue"/>
    <w:basedOn w:val="Normal"/>
    <w:uiPriority w:val="99"/>
    <w:semiHidden/>
    <w:unhideWhenUsed/>
    <w:rsid w:val="00F3381E"/>
    <w:pPr>
      <w:spacing w:after="120"/>
      <w:ind w:left="360"/>
      <w:contextualSpacing/>
    </w:pPr>
  </w:style>
  <w:style w:type="paragraph" w:styleId="ListContinue2">
    <w:name w:val="List Continue 2"/>
    <w:basedOn w:val="Normal"/>
    <w:uiPriority w:val="99"/>
    <w:semiHidden/>
    <w:unhideWhenUsed/>
    <w:rsid w:val="00F3381E"/>
    <w:pPr>
      <w:spacing w:after="120"/>
      <w:ind w:left="720"/>
      <w:contextualSpacing/>
    </w:pPr>
  </w:style>
  <w:style w:type="paragraph" w:styleId="ListContinue3">
    <w:name w:val="List Continue 3"/>
    <w:basedOn w:val="Normal"/>
    <w:uiPriority w:val="99"/>
    <w:semiHidden/>
    <w:unhideWhenUsed/>
    <w:rsid w:val="00F3381E"/>
    <w:pPr>
      <w:spacing w:after="120"/>
      <w:ind w:left="1080"/>
      <w:contextualSpacing/>
    </w:pPr>
  </w:style>
  <w:style w:type="paragraph" w:styleId="ListContinue4">
    <w:name w:val="List Continue 4"/>
    <w:basedOn w:val="Normal"/>
    <w:uiPriority w:val="99"/>
    <w:semiHidden/>
    <w:unhideWhenUsed/>
    <w:rsid w:val="00F3381E"/>
    <w:pPr>
      <w:spacing w:after="120"/>
      <w:ind w:left="1440"/>
      <w:contextualSpacing/>
    </w:pPr>
  </w:style>
  <w:style w:type="paragraph" w:styleId="ListContinue5">
    <w:name w:val="List Continue 5"/>
    <w:basedOn w:val="Normal"/>
    <w:uiPriority w:val="99"/>
    <w:semiHidden/>
    <w:unhideWhenUsed/>
    <w:rsid w:val="00F3381E"/>
    <w:pPr>
      <w:spacing w:after="120"/>
      <w:ind w:left="1800"/>
      <w:contextualSpacing/>
    </w:pPr>
  </w:style>
  <w:style w:type="paragraph" w:styleId="ListNumber">
    <w:name w:val="List Number"/>
    <w:basedOn w:val="Normal"/>
    <w:uiPriority w:val="99"/>
    <w:semiHidden/>
    <w:unhideWhenUsed/>
    <w:rsid w:val="00F3381E"/>
    <w:pPr>
      <w:numPr>
        <w:numId w:val="7"/>
      </w:numPr>
      <w:contextualSpacing/>
    </w:pPr>
  </w:style>
  <w:style w:type="paragraph" w:styleId="ListNumber2">
    <w:name w:val="List Number 2"/>
    <w:basedOn w:val="Normal"/>
    <w:uiPriority w:val="99"/>
    <w:semiHidden/>
    <w:unhideWhenUsed/>
    <w:rsid w:val="00F3381E"/>
    <w:pPr>
      <w:numPr>
        <w:numId w:val="8"/>
      </w:numPr>
      <w:contextualSpacing/>
    </w:pPr>
  </w:style>
  <w:style w:type="paragraph" w:styleId="ListNumber3">
    <w:name w:val="List Number 3"/>
    <w:basedOn w:val="Normal"/>
    <w:uiPriority w:val="99"/>
    <w:semiHidden/>
    <w:unhideWhenUsed/>
    <w:rsid w:val="00F3381E"/>
    <w:pPr>
      <w:numPr>
        <w:numId w:val="9"/>
      </w:numPr>
      <w:contextualSpacing/>
    </w:pPr>
  </w:style>
  <w:style w:type="paragraph" w:styleId="ListNumber4">
    <w:name w:val="List Number 4"/>
    <w:basedOn w:val="Normal"/>
    <w:uiPriority w:val="99"/>
    <w:semiHidden/>
    <w:unhideWhenUsed/>
    <w:rsid w:val="00F3381E"/>
    <w:pPr>
      <w:numPr>
        <w:numId w:val="10"/>
      </w:numPr>
      <w:contextualSpacing/>
    </w:pPr>
  </w:style>
  <w:style w:type="paragraph" w:styleId="ListNumber5">
    <w:name w:val="List Number 5"/>
    <w:basedOn w:val="Normal"/>
    <w:uiPriority w:val="99"/>
    <w:semiHidden/>
    <w:unhideWhenUsed/>
    <w:rsid w:val="00F3381E"/>
    <w:pPr>
      <w:numPr>
        <w:numId w:val="11"/>
      </w:numPr>
      <w:contextualSpacing/>
    </w:pPr>
  </w:style>
  <w:style w:type="table" w:styleId="ListTable1Light">
    <w:name w:val="List Table 1 Light"/>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F3381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81E"/>
    <w:pPr>
      <w:spacing w:after="0"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F3381E"/>
    <w:pPr>
      <w:spacing w:after="0"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F3381E"/>
    <w:pPr>
      <w:spacing w:after="0"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F3381E"/>
    <w:pPr>
      <w:spacing w:after="0"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F3381E"/>
    <w:pPr>
      <w:spacing w:after="0"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F3381E"/>
    <w:pPr>
      <w:spacing w:after="0"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F3381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81E"/>
    <w:pPr>
      <w:spacing w:after="0"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F3381E"/>
    <w:pPr>
      <w:spacing w:after="0"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F3381E"/>
    <w:pPr>
      <w:spacing w:after="0"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F3381E"/>
    <w:pPr>
      <w:spacing w:after="0"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F3381E"/>
    <w:pPr>
      <w:spacing w:after="0"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F3381E"/>
    <w:pPr>
      <w:spacing w:after="0"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81E"/>
    <w:pPr>
      <w:spacing w:after="0"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F3381E"/>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F3381E"/>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F3381E"/>
    <w:pPr>
      <w:spacing w:after="0"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F3381E"/>
    <w:pPr>
      <w:spacing w:after="0"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F3381E"/>
    <w:pPr>
      <w:spacing w:after="0"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F3381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81E"/>
    <w:pPr>
      <w:spacing w:after="0"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81E"/>
    <w:pPr>
      <w:spacing w:after="0"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81E"/>
    <w:pPr>
      <w:spacing w:after="0"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81E"/>
    <w:pPr>
      <w:spacing w:after="0"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81E"/>
    <w:pPr>
      <w:spacing w:after="0"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81E"/>
    <w:pPr>
      <w:spacing w:after="0"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81E"/>
    <w:pPr>
      <w:spacing w:after="0"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F3381E"/>
    <w:pPr>
      <w:spacing w:after="0"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F3381E"/>
    <w:pPr>
      <w:spacing w:after="0"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F3381E"/>
    <w:pPr>
      <w:spacing w:after="0"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F3381E"/>
    <w:pPr>
      <w:spacing w:after="0"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F3381E"/>
    <w:pPr>
      <w:spacing w:after="0"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F3381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81E"/>
    <w:pPr>
      <w:spacing w:after="0"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81E"/>
    <w:pPr>
      <w:spacing w:after="0"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81E"/>
    <w:pPr>
      <w:spacing w:after="0"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81E"/>
    <w:pPr>
      <w:spacing w:after="0"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81E"/>
    <w:pPr>
      <w:spacing w:after="0"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81E"/>
    <w:pPr>
      <w:spacing w:after="0"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61E0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E61E00"/>
    <w:rPr>
      <w:rFonts w:ascii="Consolas" w:hAnsi="Consolas"/>
      <w:szCs w:val="20"/>
    </w:rPr>
  </w:style>
  <w:style w:type="table" w:styleId="MediumGrid1">
    <w:name w:val="Medium Grid 1"/>
    <w:basedOn w:val="TableNormal"/>
    <w:uiPriority w:val="67"/>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81E"/>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F3381E"/>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F3381E"/>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F3381E"/>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F3381E"/>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F3381E"/>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81E"/>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81E"/>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81E"/>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81E"/>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81E"/>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81E"/>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81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81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F3381E"/>
    <w:rPr>
      <w:rFonts w:ascii="Times New Roman" w:hAnsi="Times New Roman" w:cs="Times New Roman"/>
      <w:sz w:val="24"/>
      <w:szCs w:val="24"/>
    </w:rPr>
  </w:style>
  <w:style w:type="paragraph" w:styleId="NormalIndent">
    <w:name w:val="Normal Indent"/>
    <w:basedOn w:val="Normal"/>
    <w:uiPriority w:val="99"/>
    <w:semiHidden/>
    <w:unhideWhenUsed/>
    <w:rsid w:val="00F3381E"/>
    <w:pPr>
      <w:ind w:left="720"/>
    </w:pPr>
  </w:style>
  <w:style w:type="paragraph" w:styleId="NoteHeading">
    <w:name w:val="Note Heading"/>
    <w:basedOn w:val="Normal"/>
    <w:next w:val="Normal"/>
    <w:link w:val="NoteHeadingChar"/>
    <w:uiPriority w:val="99"/>
    <w:semiHidden/>
    <w:unhideWhenUsed/>
    <w:rsid w:val="00F3381E"/>
    <w:pPr>
      <w:spacing w:after="0" w:line="240" w:lineRule="auto"/>
    </w:pPr>
  </w:style>
  <w:style w:type="character" w:customStyle="1" w:styleId="NoteHeadingChar">
    <w:name w:val="Note Heading Char"/>
    <w:basedOn w:val="DefaultParagraphFont"/>
    <w:link w:val="NoteHeading"/>
    <w:uiPriority w:val="99"/>
    <w:semiHidden/>
    <w:rsid w:val="00F3381E"/>
  </w:style>
  <w:style w:type="character" w:styleId="PageNumber">
    <w:name w:val="page number"/>
    <w:basedOn w:val="DefaultParagraphFont"/>
    <w:uiPriority w:val="99"/>
    <w:semiHidden/>
    <w:unhideWhenUsed/>
    <w:rsid w:val="00F3381E"/>
  </w:style>
  <w:style w:type="table" w:styleId="PlainTable1">
    <w:name w:val="Plain Table 1"/>
    <w:basedOn w:val="TableNormal"/>
    <w:uiPriority w:val="41"/>
    <w:rsid w:val="00F338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8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8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8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8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61E0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E61E00"/>
    <w:rPr>
      <w:rFonts w:ascii="Consolas" w:hAnsi="Consolas"/>
      <w:szCs w:val="21"/>
    </w:rPr>
  </w:style>
  <w:style w:type="paragraph" w:styleId="Salutation">
    <w:name w:val="Salutation"/>
    <w:basedOn w:val="Normal"/>
    <w:next w:val="Normal"/>
    <w:link w:val="SalutationChar"/>
    <w:uiPriority w:val="5"/>
    <w:qFormat/>
    <w:rsid w:val="00F3381E"/>
  </w:style>
  <w:style w:type="character" w:customStyle="1" w:styleId="SalutationChar">
    <w:name w:val="Salutation Char"/>
    <w:basedOn w:val="DefaultParagraphFont"/>
    <w:link w:val="Salutation"/>
    <w:uiPriority w:val="5"/>
    <w:rsid w:val="005E593A"/>
  </w:style>
  <w:style w:type="character" w:styleId="Strong">
    <w:name w:val="Strong"/>
    <w:basedOn w:val="DefaultParagraphFont"/>
    <w:uiPriority w:val="6"/>
    <w:qFormat/>
    <w:rsid w:val="00F3381E"/>
    <w:rPr>
      <w:b/>
      <w:bCs/>
    </w:rPr>
  </w:style>
  <w:style w:type="table" w:styleId="Table3Deffects1">
    <w:name w:val="Table 3D effects 1"/>
    <w:basedOn w:val="TableNormal"/>
    <w:uiPriority w:val="99"/>
    <w:semiHidden/>
    <w:unhideWhenUsed/>
    <w:rsid w:val="00F3381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81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81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81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8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81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81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81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81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81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81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81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8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81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81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81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81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81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81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81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8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81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81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81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81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81E"/>
    <w:pPr>
      <w:spacing w:after="0"/>
      <w:ind w:left="220" w:hanging="220"/>
    </w:pPr>
  </w:style>
  <w:style w:type="paragraph" w:styleId="TableofFigures">
    <w:name w:val="table of figures"/>
    <w:basedOn w:val="Normal"/>
    <w:next w:val="Normal"/>
    <w:uiPriority w:val="99"/>
    <w:semiHidden/>
    <w:unhideWhenUsed/>
    <w:rsid w:val="00F3381E"/>
    <w:pPr>
      <w:spacing w:after="0"/>
    </w:pPr>
  </w:style>
  <w:style w:type="table" w:styleId="TableProfessional">
    <w:name w:val="Table Professional"/>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81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81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81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81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81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81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81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81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81E"/>
    <w:pPr>
      <w:spacing w:after="100"/>
    </w:pPr>
  </w:style>
  <w:style w:type="paragraph" w:styleId="TOC2">
    <w:name w:val="toc 2"/>
    <w:basedOn w:val="Normal"/>
    <w:next w:val="Normal"/>
    <w:autoRedefine/>
    <w:uiPriority w:val="39"/>
    <w:semiHidden/>
    <w:unhideWhenUsed/>
    <w:rsid w:val="00F3381E"/>
    <w:pPr>
      <w:spacing w:after="100"/>
      <w:ind w:left="220"/>
    </w:pPr>
  </w:style>
  <w:style w:type="paragraph" w:styleId="TOC3">
    <w:name w:val="toc 3"/>
    <w:basedOn w:val="Normal"/>
    <w:next w:val="Normal"/>
    <w:autoRedefine/>
    <w:uiPriority w:val="39"/>
    <w:semiHidden/>
    <w:unhideWhenUsed/>
    <w:rsid w:val="00F3381E"/>
    <w:pPr>
      <w:spacing w:after="100"/>
      <w:ind w:left="440"/>
    </w:pPr>
  </w:style>
  <w:style w:type="paragraph" w:styleId="TOC4">
    <w:name w:val="toc 4"/>
    <w:basedOn w:val="Normal"/>
    <w:next w:val="Normal"/>
    <w:autoRedefine/>
    <w:uiPriority w:val="39"/>
    <w:semiHidden/>
    <w:unhideWhenUsed/>
    <w:rsid w:val="00F3381E"/>
    <w:pPr>
      <w:spacing w:after="100"/>
      <w:ind w:left="660"/>
    </w:pPr>
  </w:style>
  <w:style w:type="paragraph" w:styleId="TOC5">
    <w:name w:val="toc 5"/>
    <w:basedOn w:val="Normal"/>
    <w:next w:val="Normal"/>
    <w:autoRedefine/>
    <w:uiPriority w:val="39"/>
    <w:semiHidden/>
    <w:unhideWhenUsed/>
    <w:rsid w:val="00F3381E"/>
    <w:pPr>
      <w:spacing w:after="100"/>
      <w:ind w:left="880"/>
    </w:pPr>
  </w:style>
  <w:style w:type="paragraph" w:styleId="TOC6">
    <w:name w:val="toc 6"/>
    <w:basedOn w:val="Normal"/>
    <w:next w:val="Normal"/>
    <w:autoRedefine/>
    <w:uiPriority w:val="39"/>
    <w:semiHidden/>
    <w:unhideWhenUsed/>
    <w:rsid w:val="00F3381E"/>
    <w:pPr>
      <w:spacing w:after="100"/>
      <w:ind w:left="1100"/>
    </w:pPr>
  </w:style>
  <w:style w:type="paragraph" w:styleId="TOC7">
    <w:name w:val="toc 7"/>
    <w:basedOn w:val="Normal"/>
    <w:next w:val="Normal"/>
    <w:autoRedefine/>
    <w:uiPriority w:val="39"/>
    <w:semiHidden/>
    <w:unhideWhenUsed/>
    <w:rsid w:val="00F3381E"/>
    <w:pPr>
      <w:spacing w:after="100"/>
      <w:ind w:left="1320"/>
    </w:pPr>
  </w:style>
  <w:style w:type="paragraph" w:styleId="TOC8">
    <w:name w:val="toc 8"/>
    <w:basedOn w:val="Normal"/>
    <w:next w:val="Normal"/>
    <w:autoRedefine/>
    <w:uiPriority w:val="39"/>
    <w:semiHidden/>
    <w:unhideWhenUsed/>
    <w:rsid w:val="00F3381E"/>
    <w:pPr>
      <w:spacing w:after="100"/>
      <w:ind w:left="1540"/>
    </w:pPr>
  </w:style>
  <w:style w:type="paragraph" w:styleId="TOC9">
    <w:name w:val="toc 9"/>
    <w:basedOn w:val="Normal"/>
    <w:next w:val="Normal"/>
    <w:autoRedefine/>
    <w:uiPriority w:val="39"/>
    <w:semiHidden/>
    <w:unhideWhenUsed/>
    <w:rsid w:val="00F3381E"/>
    <w:pPr>
      <w:spacing w:after="100"/>
      <w:ind w:left="1760"/>
    </w:pPr>
  </w:style>
  <w:style w:type="paragraph" w:styleId="TOCHeading">
    <w:name w:val="TOC Heading"/>
    <w:basedOn w:val="Heading1"/>
    <w:next w:val="Normal"/>
    <w:uiPriority w:val="39"/>
    <w:semiHidden/>
    <w:unhideWhenUsed/>
    <w:qFormat/>
    <w:rsid w:val="00F3381E"/>
    <w:pPr>
      <w:outlineLvl w:val="9"/>
    </w:pPr>
  </w:style>
  <w:style w:type="paragraph" w:styleId="Subtitle">
    <w:name w:val="Subtitle"/>
    <w:basedOn w:val="Normal"/>
    <w:link w:val="SubtitleChar"/>
    <w:uiPriority w:val="11"/>
    <w:semiHidden/>
    <w:unhideWhenUsed/>
    <w:rsid w:val="00164FBF"/>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164FBF"/>
    <w:rPr>
      <w:rFonts w:eastAsiaTheme="minorEastAsia"/>
      <w:color w:val="5A5A5A" w:themeColor="text1" w:themeTint="A5"/>
    </w:rPr>
  </w:style>
  <w:style w:type="paragraph" w:styleId="Quote">
    <w:name w:val="Quote"/>
    <w:basedOn w:val="Normal"/>
    <w:next w:val="Normal"/>
    <w:link w:val="QuoteChar"/>
    <w:uiPriority w:val="29"/>
    <w:semiHidden/>
    <w:unhideWhenUsed/>
    <w:rsid w:val="008D3382"/>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D3382"/>
    <w:rPr>
      <w:i/>
      <w:iCs/>
      <w:color w:val="404040" w:themeColor="text1" w:themeTint="BF"/>
    </w:rPr>
  </w:style>
  <w:style w:type="paragraph" w:styleId="IntenseQuote">
    <w:name w:val="Intense Quote"/>
    <w:basedOn w:val="Normal"/>
    <w:next w:val="Normal"/>
    <w:link w:val="IntenseQuoteChar"/>
    <w:uiPriority w:val="30"/>
    <w:semiHidden/>
    <w:unhideWhenUsed/>
    <w:rsid w:val="008D3382"/>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semiHidden/>
    <w:rsid w:val="008D3382"/>
    <w:rPr>
      <w:i/>
      <w:iCs/>
      <w:color w:val="A5A5A5" w:themeColor="accent1" w:themeShade="BF"/>
    </w:rPr>
  </w:style>
  <w:style w:type="character" w:styleId="IntenseReference">
    <w:name w:val="Intense Reference"/>
    <w:basedOn w:val="DefaultParagraphFont"/>
    <w:uiPriority w:val="32"/>
    <w:semiHidden/>
    <w:unhideWhenUsed/>
    <w:rsid w:val="008D3382"/>
    <w:rPr>
      <w:b/>
      <w:bCs/>
      <w:caps w:val="0"/>
      <w:smallCaps/>
      <w:color w:val="A5A5A5" w:themeColor="accent1" w:themeShade="BF"/>
      <w:spacing w:val="0"/>
    </w:rPr>
  </w:style>
  <w:style w:type="character" w:styleId="BookTitle">
    <w:name w:val="Book Title"/>
    <w:basedOn w:val="DefaultParagraphFont"/>
    <w:uiPriority w:val="33"/>
    <w:semiHidden/>
    <w:unhideWhenUsed/>
    <w:rsid w:val="008D3382"/>
    <w:rPr>
      <w:b/>
      <w:bCs/>
      <w:i/>
      <w:iCs/>
      <w:spacing w:val="0"/>
    </w:rPr>
  </w:style>
  <w:style w:type="character" w:styleId="IntenseEmphasis">
    <w:name w:val="Intense Emphasis"/>
    <w:basedOn w:val="DefaultParagraphFont"/>
    <w:uiPriority w:val="21"/>
    <w:semiHidden/>
    <w:unhideWhenUsed/>
    <w:rsid w:val="00E61E00"/>
    <w:rPr>
      <w:i/>
      <w:iCs/>
      <w:color w:val="A5A5A5" w:themeColor="accent1" w:themeShade="BF"/>
    </w:rPr>
  </w:style>
  <w:style w:type="character" w:styleId="Emphasis">
    <w:name w:val="Emphasis"/>
    <w:basedOn w:val="DefaultParagraphFont"/>
    <w:uiPriority w:val="20"/>
    <w:semiHidden/>
    <w:unhideWhenUsed/>
    <w:rsid w:val="004E3B86"/>
    <w:rPr>
      <w:i/>
      <w:iCs/>
    </w:rPr>
  </w:style>
  <w:style w:type="paragraph" w:styleId="ListParagraph">
    <w:name w:val="List Paragraph"/>
    <w:basedOn w:val="Normal"/>
    <w:uiPriority w:val="34"/>
    <w:unhideWhenUsed/>
    <w:qFormat/>
    <w:rsid w:val="004E3B86"/>
    <w:pPr>
      <w:ind w:left="720"/>
      <w:contextualSpacing/>
    </w:pPr>
  </w:style>
  <w:style w:type="paragraph" w:styleId="NoSpacing">
    <w:name w:val="No Spacing"/>
    <w:uiPriority w:val="1"/>
    <w:semiHidden/>
    <w:unhideWhenUsed/>
    <w:rsid w:val="004E3B86"/>
    <w:pPr>
      <w:spacing w:after="0" w:line="240" w:lineRule="auto"/>
    </w:pPr>
  </w:style>
  <w:style w:type="character" w:styleId="SubtleEmphasis">
    <w:name w:val="Subtle Emphasis"/>
    <w:basedOn w:val="DefaultParagraphFont"/>
    <w:uiPriority w:val="19"/>
    <w:semiHidden/>
    <w:unhideWhenUsed/>
    <w:rsid w:val="004E3B86"/>
    <w:rPr>
      <w:i/>
      <w:iCs/>
      <w:color w:val="404040" w:themeColor="text1" w:themeTint="BF"/>
    </w:rPr>
  </w:style>
  <w:style w:type="character" w:styleId="SubtleReference">
    <w:name w:val="Subtle Reference"/>
    <w:basedOn w:val="DefaultParagraphFont"/>
    <w:uiPriority w:val="31"/>
    <w:semiHidden/>
    <w:unhideWhenUsed/>
    <w:rsid w:val="004E3B8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13873">
      <w:bodyDiv w:val="1"/>
      <w:marLeft w:val="0"/>
      <w:marRight w:val="0"/>
      <w:marTop w:val="0"/>
      <w:marBottom w:val="0"/>
      <w:divBdr>
        <w:top w:val="none" w:sz="0" w:space="0" w:color="auto"/>
        <w:left w:val="none" w:sz="0" w:space="0" w:color="auto"/>
        <w:bottom w:val="none" w:sz="0" w:space="0" w:color="auto"/>
        <w:right w:val="none" w:sz="0" w:space="0" w:color="auto"/>
      </w:divBdr>
      <w:divsChild>
        <w:div w:id="1969697599">
          <w:marLeft w:val="0"/>
          <w:marRight w:val="0"/>
          <w:marTop w:val="0"/>
          <w:marBottom w:val="0"/>
          <w:divBdr>
            <w:top w:val="none" w:sz="0" w:space="0" w:color="auto"/>
            <w:left w:val="none" w:sz="0" w:space="0" w:color="auto"/>
            <w:bottom w:val="none" w:sz="0" w:space="0" w:color="auto"/>
            <w:right w:val="none" w:sz="0" w:space="0" w:color="auto"/>
          </w:divBdr>
          <w:divsChild>
            <w:div w:id="3398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256\AppData\Roaming\Microsoft\Templates\Cover%20letter%20for%20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4B94E467941F9BDDAD5027C444E78"/>
        <w:category>
          <w:name w:val="General"/>
          <w:gallery w:val="placeholder"/>
        </w:category>
        <w:types>
          <w:type w:val="bbPlcHdr"/>
        </w:types>
        <w:behaviors>
          <w:behavior w:val="content"/>
        </w:behaviors>
        <w:guid w:val="{B6F7E964-8D4B-4123-9B5D-4C10F043FB5C}"/>
      </w:docPartPr>
      <w:docPartBody>
        <w:p w:rsidR="004B2FD4" w:rsidRDefault="001D526B">
          <w:pPr>
            <w:pStyle w:val="9BD4B94E467941F9BDDAD5027C444E78"/>
          </w:pPr>
          <w:r w:rsidRPr="003833F7">
            <w:rPr>
              <w:rStyle w:val="TitleChar"/>
            </w:rPr>
            <w:t>Your Name</w:t>
          </w:r>
        </w:p>
      </w:docPartBody>
    </w:docPart>
    <w:docPart>
      <w:docPartPr>
        <w:name w:val="CD2516CE770F4CEB932ED1A7DCD25623"/>
        <w:category>
          <w:name w:val="General"/>
          <w:gallery w:val="placeholder"/>
        </w:category>
        <w:types>
          <w:type w:val="bbPlcHdr"/>
        </w:types>
        <w:behaviors>
          <w:behavior w:val="content"/>
        </w:behaviors>
        <w:guid w:val="{0B3ED770-326A-4375-A696-24169BC664B4}"/>
      </w:docPartPr>
      <w:docPartBody>
        <w:p w:rsidR="004B2FD4" w:rsidRDefault="001D526B">
          <w:pPr>
            <w:pStyle w:val="CD2516CE770F4CEB932ED1A7DCD25623"/>
          </w:pPr>
          <w:r w:rsidRPr="00F27D09">
            <w:t>Date</w:t>
          </w:r>
        </w:p>
      </w:docPartBody>
    </w:docPart>
    <w:docPart>
      <w:docPartPr>
        <w:name w:val="0CDE6B7F97E347899495EEBCF59AEC41"/>
        <w:category>
          <w:name w:val="General"/>
          <w:gallery w:val="placeholder"/>
        </w:category>
        <w:types>
          <w:type w:val="bbPlcHdr"/>
        </w:types>
        <w:behaviors>
          <w:behavior w:val="content"/>
        </w:behaviors>
        <w:guid w:val="{16C02000-F799-423B-A24E-DE35CCAA5908}"/>
      </w:docPartPr>
      <w:docPartBody>
        <w:p w:rsidR="004B2FD4" w:rsidRDefault="001D526B">
          <w:pPr>
            <w:pStyle w:val="0CDE6B7F97E347899495EEBCF59AEC41"/>
          </w:pPr>
          <w:r w:rsidRPr="005652BE">
            <w:rPr>
              <w:rStyle w:val="Strong"/>
            </w:rPr>
            <w:t>Recipient Name</w:t>
          </w:r>
        </w:p>
      </w:docPartBody>
    </w:docPart>
    <w:docPart>
      <w:docPartPr>
        <w:name w:val="310B67E4F4C8479397E23FC436FC76A0"/>
        <w:category>
          <w:name w:val="General"/>
          <w:gallery w:val="placeholder"/>
        </w:category>
        <w:types>
          <w:type w:val="bbPlcHdr"/>
        </w:types>
        <w:behaviors>
          <w:behavior w:val="content"/>
        </w:behaviors>
        <w:guid w:val="{987C3079-8CD6-4488-BEBB-094937DC2542}"/>
      </w:docPartPr>
      <w:docPartBody>
        <w:p w:rsidR="004B2FD4" w:rsidRDefault="001D526B">
          <w:pPr>
            <w:pStyle w:val="310B67E4F4C8479397E23FC436FC76A0"/>
          </w:pPr>
          <w:r>
            <w:t>If you have questions, or if you want to schedule an interview, please contact me at</w:t>
          </w:r>
        </w:p>
      </w:docPartBody>
    </w:docPart>
    <w:docPart>
      <w:docPartPr>
        <w:name w:val="53F3E5AD601A4BC48607AB568B2C658C"/>
        <w:category>
          <w:name w:val="General"/>
          <w:gallery w:val="placeholder"/>
        </w:category>
        <w:types>
          <w:type w:val="bbPlcHdr"/>
        </w:types>
        <w:behaviors>
          <w:behavior w:val="content"/>
        </w:behaviors>
        <w:guid w:val="{62A04667-F743-4D65-B8A1-E875666E2782}"/>
      </w:docPartPr>
      <w:docPartBody>
        <w:p w:rsidR="004B2FD4" w:rsidRDefault="001D526B">
          <w:pPr>
            <w:pStyle w:val="53F3E5AD601A4BC48607AB568B2C658C"/>
          </w:pPr>
          <w:r>
            <w:t>I look forward to meeting you to further discuss employment opportunities with</w:t>
          </w:r>
        </w:p>
      </w:docPartBody>
    </w:docPart>
    <w:docPart>
      <w:docPartPr>
        <w:name w:val="42718B4EB0CB43EEA825B84D7A75790A"/>
        <w:category>
          <w:name w:val="General"/>
          <w:gallery w:val="placeholder"/>
        </w:category>
        <w:types>
          <w:type w:val="bbPlcHdr"/>
        </w:types>
        <w:behaviors>
          <w:behavior w:val="content"/>
        </w:behaviors>
        <w:guid w:val="{B93B36D3-4CE7-4833-AB61-DD2D4F2458B4}"/>
      </w:docPartPr>
      <w:docPartBody>
        <w:p w:rsidR="004B2FD4" w:rsidRDefault="001D526B">
          <w:pPr>
            <w:pStyle w:val="42718B4EB0CB43EEA825B84D7A75790A"/>
          </w:pPr>
          <w:r>
            <w:t>Sincerely</w:t>
          </w:r>
        </w:p>
      </w:docPartBody>
    </w:docPart>
    <w:docPart>
      <w:docPartPr>
        <w:name w:val="37068AF686ED4F698CA6A9A8608AC3C0"/>
        <w:category>
          <w:name w:val="General"/>
          <w:gallery w:val="placeholder"/>
        </w:category>
        <w:types>
          <w:type w:val="bbPlcHdr"/>
        </w:types>
        <w:behaviors>
          <w:behavior w:val="content"/>
        </w:behaviors>
        <w:guid w:val="{47155337-7AFE-4576-88B6-B0C6BE23F90B}"/>
      </w:docPartPr>
      <w:docPartBody>
        <w:p w:rsidR="004B2FD4" w:rsidRDefault="001D526B">
          <w:pPr>
            <w:pStyle w:val="37068AF686ED4F698CA6A9A8608AC3C0"/>
          </w:pPr>
          <w:r w:rsidRPr="007F4BFC">
            <w:rPr>
              <w:rStyle w:val="SignatureChar"/>
            </w:rPr>
            <w:t>Your Name</w:t>
          </w:r>
        </w:p>
      </w:docPartBody>
    </w:docPart>
    <w:docPart>
      <w:docPartPr>
        <w:name w:val="5F23055DE977496981053D767A40511E"/>
        <w:category>
          <w:name w:val="General"/>
          <w:gallery w:val="placeholder"/>
        </w:category>
        <w:types>
          <w:type w:val="bbPlcHdr"/>
        </w:types>
        <w:behaviors>
          <w:behavior w:val="content"/>
        </w:behaviors>
        <w:guid w:val="{F387F490-6ED4-4620-9A17-887D31D5B477}"/>
      </w:docPartPr>
      <w:docPartBody>
        <w:p w:rsidR="004B2FD4" w:rsidRDefault="008B1528" w:rsidP="008B1528">
          <w:pPr>
            <w:pStyle w:val="5F23055DE977496981053D767A40511E"/>
          </w:pPr>
          <w:r w:rsidRPr="005652BE">
            <w:t>Recipient Name</w:t>
          </w:r>
        </w:p>
      </w:docPartBody>
    </w:docPart>
    <w:docPart>
      <w:docPartPr>
        <w:name w:val="D53840CD947241399F52EDBE3522EEE3"/>
        <w:category>
          <w:name w:val="General"/>
          <w:gallery w:val="placeholder"/>
        </w:category>
        <w:types>
          <w:type w:val="bbPlcHdr"/>
        </w:types>
        <w:behaviors>
          <w:behavior w:val="content"/>
        </w:behaviors>
        <w:guid w:val="{BE785D23-2EEB-46B0-A353-EF509E46BA8B}"/>
      </w:docPartPr>
      <w:docPartBody>
        <w:p w:rsidR="004B2FD4" w:rsidRDefault="008B1528" w:rsidP="008B1528">
          <w:pPr>
            <w:pStyle w:val="D53840CD947241399F52EDBE3522EEE3"/>
          </w:pPr>
          <w:r w:rsidRPr="005652BE">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se">
    <w:altName w:val="Calibri"/>
    <w:charset w:val="00"/>
    <w:family w:val="auto"/>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28"/>
    <w:rsid w:val="000047C2"/>
    <w:rsid w:val="000A0AF2"/>
    <w:rsid w:val="001D526B"/>
    <w:rsid w:val="004B2FD4"/>
    <w:rsid w:val="008B1528"/>
    <w:rsid w:val="00D52237"/>
    <w:rsid w:val="00D57ADF"/>
    <w:rsid w:val="00D6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after="0" w:line="264" w:lineRule="auto"/>
    </w:pPr>
    <w:rPr>
      <w:rFonts w:eastAsiaTheme="majorEastAsia" w:cstheme="majorBidi"/>
      <w:b/>
      <w:color w:val="1F4E79" w:themeColor="accent5" w:themeShade="80"/>
      <w:sz w:val="32"/>
      <w:szCs w:val="56"/>
    </w:rPr>
  </w:style>
  <w:style w:type="character" w:customStyle="1" w:styleId="TitleChar">
    <w:name w:val="Title Char"/>
    <w:basedOn w:val="DefaultParagraphFont"/>
    <w:link w:val="Title"/>
    <w:uiPriority w:val="1"/>
    <w:rPr>
      <w:rFonts w:eastAsiaTheme="majorEastAsia" w:cstheme="majorBidi"/>
      <w:b/>
      <w:color w:val="1F4E79" w:themeColor="accent5" w:themeShade="80"/>
      <w:sz w:val="32"/>
      <w:szCs w:val="56"/>
    </w:rPr>
  </w:style>
  <w:style w:type="paragraph" w:customStyle="1" w:styleId="9BD4B94E467941F9BDDAD5027C444E78">
    <w:name w:val="9BD4B94E467941F9BDDAD5027C444E78"/>
  </w:style>
  <w:style w:type="paragraph" w:customStyle="1" w:styleId="CD2516CE770F4CEB932ED1A7DCD25623">
    <w:name w:val="CD2516CE770F4CEB932ED1A7DCD25623"/>
  </w:style>
  <w:style w:type="character" w:styleId="Strong">
    <w:name w:val="Strong"/>
    <w:basedOn w:val="DefaultParagraphFont"/>
    <w:uiPriority w:val="6"/>
    <w:qFormat/>
    <w:rPr>
      <w:b/>
      <w:bCs/>
    </w:rPr>
  </w:style>
  <w:style w:type="paragraph" w:customStyle="1" w:styleId="0CDE6B7F97E347899495EEBCF59AEC41">
    <w:name w:val="0CDE6B7F97E347899495EEBCF59AEC41"/>
  </w:style>
  <w:style w:type="paragraph" w:customStyle="1" w:styleId="310B67E4F4C8479397E23FC436FC76A0">
    <w:name w:val="310B67E4F4C8479397E23FC436FC76A0"/>
  </w:style>
  <w:style w:type="paragraph" w:customStyle="1" w:styleId="53F3E5AD601A4BC48607AB568B2C658C">
    <w:name w:val="53F3E5AD601A4BC48607AB568B2C658C"/>
  </w:style>
  <w:style w:type="paragraph" w:customStyle="1" w:styleId="42718B4EB0CB43EEA825B84D7A75790A">
    <w:name w:val="42718B4EB0CB43EEA825B84D7A75790A"/>
  </w:style>
  <w:style w:type="paragraph" w:styleId="Signature">
    <w:name w:val="Signature"/>
    <w:basedOn w:val="Normal"/>
    <w:link w:val="SignatureChar"/>
    <w:uiPriority w:val="8"/>
    <w:qFormat/>
    <w:pPr>
      <w:spacing w:after="0" w:line="240" w:lineRule="auto"/>
    </w:pPr>
    <w:rPr>
      <w:rFonts w:eastAsiaTheme="minorHAnsi"/>
      <w:b/>
    </w:rPr>
  </w:style>
  <w:style w:type="character" w:customStyle="1" w:styleId="SignatureChar">
    <w:name w:val="Signature Char"/>
    <w:basedOn w:val="DefaultParagraphFont"/>
    <w:link w:val="Signature"/>
    <w:uiPriority w:val="8"/>
    <w:rPr>
      <w:rFonts w:eastAsiaTheme="minorHAnsi"/>
      <w:b/>
    </w:rPr>
  </w:style>
  <w:style w:type="paragraph" w:customStyle="1" w:styleId="37068AF686ED4F698CA6A9A8608AC3C0">
    <w:name w:val="37068AF686ED4F698CA6A9A8608AC3C0"/>
  </w:style>
  <w:style w:type="paragraph" w:customStyle="1" w:styleId="5F23055DE977496981053D767A40511E">
    <w:name w:val="5F23055DE977496981053D767A40511E"/>
    <w:rsid w:val="008B1528"/>
  </w:style>
  <w:style w:type="paragraph" w:customStyle="1" w:styleId="D53840CD947241399F52EDBE3522EEE3">
    <w:name w:val="D53840CD947241399F52EDBE3522EEE3"/>
    <w:rsid w:val="008B15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Cover letter for functional resume</Template>
  <TotalTime>4</TotalTime>
  <Pages>2</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Z Network</dc:subject>
  <dc:creator>14256</dc:creator>
  <cp:keywords>Joshua Alcantara</cp:keywords>
  <dc:description>May 24, 2021</dc:description>
  <cp:lastModifiedBy>Joshua Alcantara</cp:lastModifiedBy>
  <cp:revision>2</cp:revision>
  <dcterms:created xsi:type="dcterms:W3CDTF">2021-05-24T22:37:00Z</dcterms:created>
  <dcterms:modified xsi:type="dcterms:W3CDTF">2021-05-24T22:37:00Z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