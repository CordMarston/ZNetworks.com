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/>
      </w:pPr>
      <w:r>
        <w:rPr>
          <w:color w:val="333399"/>
          <w:spacing w:val="0"/>
          <w:szCs w:val="44"/>
        </w:rPr>
        <w:t>Blake W. Hiatt</w:t>
      </w:r>
    </w:p>
    <w:p>
      <w:pPr>
        <w:pStyle w:val="Normal"/>
        <w:jc w:val="center"/>
        <w:rPr>
          <w:rFonts w:ascii="Garamond" w:hAnsi="Garamond" w:eastAsia="Times New Roman" w:cs="Times New Roman"/>
          <w:color w:val="333399"/>
          <w:spacing w:val="0"/>
          <w:kern w:val="0"/>
          <w:sz w:val="22"/>
          <w:szCs w:val="20"/>
          <w:highlight w:val="white"/>
          <w:highlight w:val="white"/>
          <w:lang w:val="en-US" w:eastAsia="zh-CN" w:bidi="ar-SA"/>
        </w:rPr>
      </w:pPr>
      <w:r>
        <w:rPr>
          <w:rFonts w:eastAsia="Times New Roman" w:cs="Times New Roman"/>
          <w:color w:val="333399"/>
          <w:spacing w:val="0"/>
          <w:kern w:val="0"/>
          <w:sz w:val="22"/>
          <w:szCs w:val="20"/>
          <w:highlight w:val="white"/>
          <w:highlight w:val="white"/>
          <w:lang w:val="en-US" w:eastAsia="zh-CN" w:bidi="ar-SA"/>
        </w:rPr>
        <w:t>3934 E McVicar Ave</w:t>
      </w:r>
    </w:p>
    <w:p>
      <w:pPr>
        <w:pStyle w:val="Normal"/>
        <w:jc w:val="center"/>
        <w:rPr/>
      </w:pPr>
      <w:r>
        <w:rPr>
          <w:color w:val="333399"/>
        </w:rPr>
        <w:t>Kingman, AZ 86409</w:t>
      </w:r>
    </w:p>
    <w:p>
      <w:pPr>
        <w:pStyle w:val="Normal"/>
        <w:jc w:val="center"/>
        <w:rPr/>
      </w:pPr>
      <w:r>
        <w:rPr>
          <w:color w:val="333399"/>
        </w:rPr>
        <w:t>661.398.9731</w:t>
      </w:r>
    </w:p>
    <w:p>
      <w:pPr>
        <w:pStyle w:val="Normal"/>
        <w:jc w:val="center"/>
        <w:rPr>
          <w:color w:val="333399"/>
        </w:rPr>
      </w:pPr>
      <w:hyperlink r:id="rId2">
        <w:r>
          <w:rPr>
            <w:rStyle w:val="InternetLink"/>
            <w:color w:val="333399"/>
          </w:rPr>
          <w:t>bhiatt1@hotmail.com</w:t>
        </w:r>
      </w:hyperlink>
    </w:p>
    <w:p>
      <w:pPr>
        <w:pStyle w:val="Normal"/>
        <w:rPr>
          <w:color w:val="333399"/>
        </w:rPr>
      </w:pPr>
      <w:r>
        <w:rPr>
          <w:color w:val="333399"/>
        </w:rPr>
      </w:r>
    </w:p>
    <w:p>
      <w:pPr>
        <w:pStyle w:val="Normal"/>
        <w:rPr>
          <w:color w:val="333399"/>
        </w:rPr>
      </w:pPr>
      <w:r>
        <w:rPr>
          <w:color w:val="333399"/>
        </w:rPr>
      </w:r>
    </w:p>
    <w:tbl>
      <w:tblPr>
        <w:tblW w:w="8856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5"/>
        <w:gridCol w:w="6710"/>
      </w:tblGrid>
      <w:tr>
        <w:trPr>
          <w:trHeight w:val="73" w:hRule="atLeast"/>
          <w:cantSplit w:val="true"/>
        </w:trPr>
        <w:tc>
          <w:tcPr>
            <w:tcW w:w="8855" w:type="dxa"/>
            <w:gridSpan w:val="2"/>
            <w:tcBorders/>
          </w:tcPr>
          <w:p>
            <w:pPr>
              <w:pStyle w:val="SectionTitle"/>
              <w:spacing w:before="220" w:after="0"/>
              <w:rPr/>
            </w:pPr>
            <w:r>
              <w:rPr>
                <w:color w:val="333399"/>
              </w:rPr>
              <w:t>objective</w:t>
            </w:r>
          </w:p>
        </w:tc>
      </w:tr>
      <w:tr>
        <w:trPr>
          <w:trHeight w:val="645" w:hRule="atLeast"/>
        </w:trPr>
        <w:tc>
          <w:tcPr>
            <w:tcW w:w="2145" w:type="dxa"/>
            <w:tcBorders/>
          </w:tcPr>
          <w:p>
            <w:pPr>
              <w:pStyle w:val="NoTitle"/>
              <w:spacing w:before="220" w:after="0"/>
              <w:rPr>
                <w:color w:val="333399"/>
              </w:rPr>
            </w:pPr>
            <w:r>
              <w:rPr>
                <w:color w:val="333399"/>
              </w:rPr>
            </w:r>
          </w:p>
        </w:tc>
        <w:tc>
          <w:tcPr>
            <w:tcW w:w="6710" w:type="dxa"/>
            <w:tcBorders/>
          </w:tcPr>
          <w:p>
            <w:pPr>
              <w:pStyle w:val="Objective"/>
              <w:spacing w:before="60" w:after="220"/>
              <w:rPr/>
            </w:pPr>
            <w:r>
              <w:rPr>
                <w:color w:val="333399"/>
              </w:rPr>
              <w:t>Working diligently and conscientiously so as to maximize my value to my employer.</w:t>
            </w:r>
          </w:p>
        </w:tc>
      </w:tr>
      <w:tr>
        <w:trPr>
          <w:cantSplit w:val="true"/>
        </w:trPr>
        <w:tc>
          <w:tcPr>
            <w:tcW w:w="8855" w:type="dxa"/>
            <w:gridSpan w:val="2"/>
            <w:tcBorders/>
          </w:tcPr>
          <w:p>
            <w:pPr>
              <w:pStyle w:val="SectionTitle"/>
              <w:spacing w:before="220" w:after="0"/>
              <w:rPr/>
            </w:pPr>
            <w:r>
              <w:rPr>
                <w:color w:val="333399"/>
              </w:rPr>
              <w:t>Experience</w:t>
            </w:r>
          </w:p>
          <w:p>
            <w:pPr>
              <w:pStyle w:val="TextBody"/>
              <w:spacing w:before="0" w:after="220"/>
              <w:rPr>
                <w:color w:val="333399"/>
              </w:rPr>
            </w:pPr>
            <w:r>
              <w:rPr>
                <w:color w:val="333399"/>
              </w:rPr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Title"/>
              <w:spacing w:before="220" w:after="0"/>
              <w:rPr>
                <w:color w:val="333399"/>
              </w:rPr>
            </w:pPr>
            <w:r>
              <w:rPr>
                <w:color w:val="333399"/>
              </w:rPr>
            </w:r>
          </w:p>
        </w:tc>
        <w:tc>
          <w:tcPr>
            <w:tcW w:w="6710" w:type="dxa"/>
            <w:tcBorders/>
          </w:tcPr>
          <w:p>
            <w:pPr>
              <w:pStyle w:val="CompanyName"/>
              <w:spacing w:before="220" w:after="0"/>
              <w:rPr/>
            </w:pPr>
            <w:r>
              <w:rPr>
                <w:color w:val="333399"/>
              </w:rPr>
              <w:t>8/2007 – 2020 (Retired)    Kern High School District        Bakersfield, CA</w:t>
            </w:r>
          </w:p>
          <w:p>
            <w:pPr>
              <w:pStyle w:val="JobTitle"/>
              <w:rPr/>
            </w:pPr>
            <w:r>
              <w:rPr>
                <w:color w:val="333399"/>
              </w:rPr>
              <w:t>IST Technician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Bash scripting.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Desktop support/installation.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Windows Server 2008/2012 installation and support.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Windows MDT server configuration/support.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Cisco switch installation and configuration.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Network support.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Print support.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Telephone installation and support.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Powershell scripting.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Group Policy management.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Printer logic support.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Mac AD integration.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Inventory management.</w:t>
            </w:r>
          </w:p>
          <w:p>
            <w:pPr>
              <w:pStyle w:val="Achievement"/>
              <w:numPr>
                <w:ilvl w:val="0"/>
                <w:numId w:val="5"/>
              </w:numPr>
              <w:rPr/>
            </w:pPr>
            <w:r>
              <w:rPr>
                <w:color w:val="333399"/>
              </w:rPr>
              <w:t>JAMF experience.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right="0" w:hanging="0"/>
              <w:rPr>
                <w:color w:val="333399"/>
              </w:rPr>
            </w:pPr>
            <w:r>
              <w:rPr>
                <w:color w:val="333399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ind w:left="0" w:right="0" w:hanging="0"/>
              <w:rPr>
                <w:color w:val="333399"/>
              </w:rPr>
            </w:pPr>
            <w:r>
              <w:rPr>
                <w:color w:val="333399"/>
              </w:rPr>
            </w:r>
          </w:p>
          <w:p>
            <w:pPr>
              <w:pStyle w:val="CompanyName"/>
              <w:rPr/>
            </w:pPr>
            <w:r>
              <w:rPr>
                <w:color w:val="333399"/>
              </w:rPr>
              <w:t>8/2006 – 8/2007    Boyle Engineering                       Bakersfield, CA</w:t>
            </w:r>
          </w:p>
          <w:p>
            <w:pPr>
              <w:pStyle w:val="JobTitle"/>
              <w:rPr/>
            </w:pPr>
            <w:r>
              <w:rPr>
                <w:color w:val="333399"/>
              </w:rPr>
              <w:t>Systems Administrator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Exchange Server administration/management.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Windows 2000 and XP desktop support/installation.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Exchange 2003 and Server 2003 installation and support.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Backup Exec 10 support.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Desktop support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AutoCAD support and installation.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Installation and support of proprietory software.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LAN support and troubleshooting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Printer support and troubleshooting.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Batch file scripting.</w:t>
            </w:r>
          </w:p>
          <w:p>
            <w:pPr>
              <w:pStyle w:val="Achievement"/>
              <w:numPr>
                <w:ilvl w:val="0"/>
                <w:numId w:val="5"/>
              </w:numPr>
              <w:spacing w:before="0" w:after="0"/>
              <w:rPr/>
            </w:pPr>
            <w:r>
              <w:rPr>
                <w:color w:val="333399"/>
              </w:rPr>
              <w:t>Microsoft Office support and installation.</w:t>
            </w:r>
          </w:p>
          <w:p>
            <w:pPr>
              <w:pStyle w:val="Achievement"/>
              <w:numPr>
                <w:ilvl w:val="0"/>
                <w:numId w:val="5"/>
              </w:numPr>
              <w:rPr/>
            </w:pPr>
            <w:r>
              <w:rPr>
                <w:color w:val="333399"/>
              </w:rPr>
              <w:t>Multiple office support. (Ventura, Bakersfield, Lancaster and Encino)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right="0" w:hanging="0"/>
              <w:rPr>
                <w:color w:val="333399"/>
              </w:rPr>
            </w:pPr>
            <w:r>
              <w:rPr>
                <w:color w:val="333399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60"/>
              <w:ind w:left="0" w:right="0" w:hanging="0"/>
              <w:rPr>
                <w:color w:val="333399"/>
              </w:rPr>
            </w:pPr>
            <w:r>
              <w:rPr>
                <w:color w:val="333399"/>
              </w:rPr>
            </w:r>
          </w:p>
        </w:tc>
      </w:tr>
      <w:tr>
        <w:trPr>
          <w:trHeight w:val="2967" w:hRule="atLeast"/>
        </w:trPr>
        <w:tc>
          <w:tcPr>
            <w:tcW w:w="2145" w:type="dxa"/>
            <w:tcBorders/>
          </w:tcPr>
          <w:p>
            <w:pPr>
              <w:pStyle w:val="NoTitle"/>
              <w:spacing w:before="220" w:after="0"/>
              <w:rPr>
                <w:color w:val="333399"/>
              </w:rPr>
            </w:pPr>
            <w:r>
              <w:rPr>
                <w:color w:val="333399"/>
              </w:rPr>
            </w:r>
          </w:p>
        </w:tc>
        <w:tc>
          <w:tcPr>
            <w:tcW w:w="6710" w:type="dxa"/>
            <w:tcBorders/>
          </w:tcPr>
          <w:p>
            <w:pPr>
              <w:pStyle w:val="CompanyNameOne"/>
              <w:tabs>
                <w:tab w:val="right" w:pos="-12412" w:leader="none"/>
                <w:tab w:val="left" w:pos="1440" w:leader="none"/>
                <w:tab w:val="right" w:pos="6480" w:leader="none"/>
              </w:tabs>
              <w:spacing w:before="60" w:after="0"/>
              <w:rPr/>
            </w:pPr>
            <w:r>
              <w:rPr>
                <w:color w:val="333399"/>
              </w:rPr>
              <w:t>1999-2014</w:t>
              <w:tab/>
              <w:t>Self Employed Contractor</w:t>
              <w:tab/>
              <w:t>Bakersfield, CA</w:t>
            </w:r>
          </w:p>
          <w:p>
            <w:pPr>
              <w:pStyle w:val="JobTitle"/>
              <w:rPr/>
            </w:pPr>
            <w:r>
              <w:rPr>
                <w:color w:val="333399"/>
              </w:rPr>
              <w:t>Web Design &amp; Consulting</w:t>
            </w:r>
          </w:p>
          <w:p>
            <w:pPr>
              <w:pStyle w:val="Achievement"/>
              <w:numPr>
                <w:ilvl w:val="0"/>
                <w:numId w:val="5"/>
              </w:numPr>
              <w:rPr/>
            </w:pPr>
            <w:r>
              <w:rPr>
                <w:color w:val="333399"/>
              </w:rPr>
              <w:t>Redesign MNEPIC Web site.</w:t>
            </w:r>
          </w:p>
          <w:p>
            <w:pPr>
              <w:pStyle w:val="Achievement"/>
              <w:numPr>
                <w:ilvl w:val="0"/>
                <w:numId w:val="6"/>
              </w:numPr>
              <w:rPr/>
            </w:pPr>
            <w:r>
              <w:rPr>
                <w:color w:val="333399"/>
              </w:rPr>
              <w:t xml:space="preserve">Add more recent web technology to current MNEPIC site. </w:t>
            </w:r>
          </w:p>
          <w:p>
            <w:pPr>
              <w:pStyle w:val="Achievement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color w:val="333399"/>
              </w:rPr>
              <w:t>Working on redesign of MNCOMPUTECH corporate website.</w:t>
            </w:r>
          </w:p>
          <w:p>
            <w:pPr>
              <w:pStyle w:val="Achievement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color w:val="333399"/>
              </w:rPr>
              <w:t>Develop and maintain Welding Concepts web site.</w:t>
            </w:r>
          </w:p>
          <w:p>
            <w:pPr>
              <w:pStyle w:val="Achievement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color w:val="333399"/>
              </w:rPr>
              <w:t xml:space="preserve">Install Access database, along with ASP scripting on </w:t>
            </w:r>
            <w:hyperlink r:id="rId3">
              <w:r>
                <w:rPr>
                  <w:rStyle w:val="InternetLink"/>
                  <w:color w:val="333399"/>
                </w:rPr>
                <w:t>www.mnepic.com</w:t>
              </w:r>
            </w:hyperlink>
            <w:r>
              <w:rPr>
                <w:color w:val="333399"/>
              </w:rPr>
              <w:t xml:space="preserve"> site.</w:t>
            </w:r>
          </w:p>
          <w:p>
            <w:pPr>
              <w:pStyle w:val="Achievement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color w:val="333399"/>
              </w:rPr>
              <w:t xml:space="preserve">Upgade </w:t>
            </w:r>
            <w:hyperlink r:id="rId4">
              <w:r>
                <w:rPr>
                  <w:rStyle w:val="InternetLink"/>
                  <w:color w:val="333399"/>
                </w:rPr>
                <w:t>www.mnepic.com</w:t>
              </w:r>
            </w:hyperlink>
            <w:r>
              <w:rPr>
                <w:color w:val="333399"/>
              </w:rPr>
              <w:t xml:space="preserve"> site to SQL 2000 database.</w:t>
            </w:r>
          </w:p>
          <w:p>
            <w:pPr>
              <w:pStyle w:val="Achievement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color w:val="333399"/>
              </w:rPr>
              <w:t xml:space="preserve">Installation and configuration of Win2K server. </w:t>
            </w:r>
          </w:p>
          <w:p>
            <w:pPr>
              <w:pStyle w:val="Achievement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color w:val="333399"/>
              </w:rPr>
              <w:t>Data recovery on personal computers.</w:t>
            </w:r>
          </w:p>
          <w:p>
            <w:pPr>
              <w:pStyle w:val="Achievement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color w:val="333399"/>
              </w:rPr>
              <w:t>Migration of software from legacy systems to current systems.</w:t>
            </w:r>
          </w:p>
          <w:p>
            <w:pPr>
              <w:pStyle w:val="Achievement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color w:val="333399"/>
              </w:rPr>
              <w:t>Create images on site using Adobe Photoship.</w:t>
            </w:r>
          </w:p>
          <w:p>
            <w:pPr>
              <w:pStyle w:val="Achievement"/>
              <w:numPr>
                <w:ilvl w:val="0"/>
                <w:numId w:val="7"/>
              </w:numPr>
              <w:rPr/>
            </w:pPr>
            <w:r>
              <w:rPr>
                <w:color w:val="333399"/>
              </w:rPr>
              <w:t>Use SQL Enterprise manager to manage SQL 2000 Database.</w:t>
            </w:r>
          </w:p>
          <w:p>
            <w:pPr>
              <w:pStyle w:val="Achievement"/>
              <w:numPr>
                <w:ilvl w:val="0"/>
                <w:numId w:val="0"/>
              </w:numPr>
              <w:spacing w:before="0" w:after="60"/>
              <w:ind w:left="0" w:right="0" w:hanging="0"/>
              <w:rPr>
                <w:color w:val="333399"/>
              </w:rPr>
            </w:pPr>
            <w:r>
              <w:rPr>
                <w:color w:val="333399"/>
              </w:rPr>
            </w:r>
          </w:p>
        </w:tc>
      </w:tr>
      <w:tr>
        <w:trPr>
          <w:trHeight w:val="165" w:hRule="atLeast"/>
          <w:cantSplit w:val="true"/>
        </w:trPr>
        <w:tc>
          <w:tcPr>
            <w:tcW w:w="8855" w:type="dxa"/>
            <w:gridSpan w:val="2"/>
            <w:tcBorders/>
          </w:tcPr>
          <w:p>
            <w:pPr>
              <w:pStyle w:val="SectionTitle"/>
              <w:spacing w:before="220" w:after="0"/>
              <w:rPr>
                <w:color w:val="333399"/>
              </w:rPr>
            </w:pPr>
            <w:r>
              <w:rPr>
                <w:color w:val="333399"/>
              </w:rPr>
            </w:r>
          </w:p>
          <w:p>
            <w:pPr>
              <w:pStyle w:val="SectionTitle"/>
              <w:rPr/>
            </w:pPr>
            <w:r>
              <w:rPr>
                <w:color w:val="333399"/>
              </w:rPr>
              <w:t>Education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Title"/>
              <w:spacing w:before="220" w:after="0"/>
              <w:rPr/>
            </w:pPr>
            <w:r>
              <w:rPr>
                <w:rFonts w:eastAsia="Garamond"/>
                <w:color w:val="333399"/>
              </w:rPr>
              <w:t xml:space="preserve"> </w:t>
            </w:r>
          </w:p>
        </w:tc>
        <w:tc>
          <w:tcPr>
            <w:tcW w:w="6710" w:type="dxa"/>
            <w:tcBorders/>
          </w:tcPr>
          <w:p>
            <w:pPr>
              <w:pStyle w:val="Institution"/>
              <w:spacing w:before="60" w:after="0"/>
              <w:rPr/>
            </w:pPr>
            <w:r>
              <w:rPr>
                <w:color w:val="333399"/>
              </w:rPr>
              <w:t>February  2006            Diamond Technology                   Bakersfield CA</w:t>
            </w:r>
          </w:p>
          <w:p>
            <w:pPr>
              <w:pStyle w:val="Achievement"/>
              <w:numPr>
                <w:ilvl w:val="0"/>
                <w:numId w:val="5"/>
              </w:numPr>
              <w:rPr/>
            </w:pPr>
            <w:r>
              <w:rPr>
                <w:color w:val="333399"/>
              </w:rPr>
              <w:t>Windows 2003 Server Management</w:t>
            </w:r>
          </w:p>
          <w:p>
            <w:pPr>
              <w:pStyle w:val="Institution"/>
              <w:rPr/>
            </w:pPr>
            <w:r>
              <w:rPr>
                <w:color w:val="333399"/>
              </w:rPr>
              <w:t>July-November   1999 Web Designer Institute      University of Minnesota</w:t>
            </w:r>
          </w:p>
          <w:p>
            <w:pPr>
              <w:pStyle w:val="Achievement"/>
              <w:numPr>
                <w:ilvl w:val="0"/>
                <w:numId w:val="5"/>
              </w:numPr>
              <w:rPr/>
            </w:pPr>
            <w:r>
              <w:rPr>
                <w:color w:val="333399"/>
              </w:rPr>
              <w:t>Certificate</w:t>
            </w:r>
          </w:p>
          <w:p>
            <w:pPr>
              <w:pStyle w:val="Achievement"/>
              <w:numPr>
                <w:ilvl w:val="0"/>
                <w:numId w:val="8"/>
              </w:numPr>
              <w:rPr/>
            </w:pPr>
            <w:r>
              <w:rPr>
                <w:color w:val="333399"/>
              </w:rPr>
              <w:t>Continuing Education Credits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right="0" w:hanging="0"/>
              <w:rPr>
                <w:color w:val="333399"/>
              </w:rPr>
            </w:pPr>
            <w:r>
              <w:rPr>
                <w:color w:val="333399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tabs>
                <w:tab w:val="clear" w:pos="360"/>
                <w:tab w:val="right" w:pos="6493" w:leader="none"/>
              </w:tabs>
              <w:ind w:left="0" w:right="0" w:hanging="0"/>
              <w:rPr/>
            </w:pPr>
            <w:r>
              <w:rPr>
                <w:color w:val="333399"/>
              </w:rPr>
              <w:t>1973-1977 Sudent, Morro Bay High School</w:t>
              <w:tab/>
              <w:t xml:space="preserve">California    </w:t>
            </w:r>
          </w:p>
          <w:p>
            <w:pPr>
              <w:pStyle w:val="Achievement"/>
              <w:numPr>
                <w:ilvl w:val="0"/>
                <w:numId w:val="8"/>
              </w:numPr>
              <w:spacing w:before="0" w:after="60"/>
              <w:rPr/>
            </w:pPr>
            <w:r>
              <w:rPr>
                <w:color w:val="333399"/>
              </w:rPr>
              <w:t>Diploma</w:t>
            </w:r>
          </w:p>
        </w:tc>
      </w:tr>
      <w:tr>
        <w:trPr>
          <w:cantSplit w:val="true"/>
        </w:trPr>
        <w:tc>
          <w:tcPr>
            <w:tcW w:w="8855" w:type="dxa"/>
            <w:gridSpan w:val="2"/>
            <w:tcBorders/>
          </w:tcPr>
          <w:p>
            <w:pPr>
              <w:pStyle w:val="SectionTitle"/>
              <w:pBdr>
                <w:bottom w:val="nil"/>
              </w:pBdr>
              <w:spacing w:before="220" w:after="0"/>
              <w:rPr>
                <w:color w:val="333399"/>
              </w:rPr>
            </w:pPr>
            <w:r>
              <w:rPr>
                <w:color w:val="333399"/>
              </w:rPr>
            </w:r>
          </w:p>
          <w:p>
            <w:pPr>
              <w:pStyle w:val="SectionTitle"/>
              <w:pBdr>
                <w:bottom w:val="nil"/>
              </w:pBdr>
              <w:spacing w:before="220" w:after="0"/>
              <w:rPr/>
            </w:pPr>
            <w:r>
              <w:rPr>
                <w:color w:val="333399"/>
              </w:rPr>
              <w:t xml:space="preserve">INterests            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Title"/>
              <w:spacing w:before="220" w:after="0"/>
              <w:rPr>
                <w:color w:val="333399"/>
              </w:rPr>
            </w:pPr>
            <w:r>
              <w:rPr>
                <w:color w:val="333399"/>
              </w:rPr>
            </w:r>
          </w:p>
        </w:tc>
        <w:tc>
          <w:tcPr>
            <w:tcW w:w="6710" w:type="dxa"/>
            <w:tcBorders/>
          </w:tcPr>
          <w:p>
            <w:pPr>
              <w:pStyle w:val="Objective"/>
              <w:numPr>
                <w:ilvl w:val="0"/>
                <w:numId w:val="3"/>
              </w:numPr>
              <w:spacing w:before="60" w:after="220"/>
              <w:rPr/>
            </w:pPr>
            <w:r>
              <w:rPr>
                <w:color w:val="333399"/>
              </w:rPr>
              <w:t>Computers, Bicycling, History, Swimming, Travel</w:t>
            </w:r>
          </w:p>
        </w:tc>
      </w:tr>
      <w:tr>
        <w:trPr/>
        <w:tc>
          <w:tcPr>
            <w:tcW w:w="2145" w:type="dxa"/>
            <w:tcBorders/>
          </w:tcPr>
          <w:p>
            <w:pPr>
              <w:pStyle w:val="NoTitle"/>
              <w:spacing w:before="220" w:after="0"/>
              <w:rPr/>
            </w:pPr>
            <w:r>
              <w:rPr>
                <w:color w:val="333399"/>
              </w:rPr>
              <w:t>OTHER EXPERIENCE</w:t>
            </w:r>
          </w:p>
        </w:tc>
        <w:tc>
          <w:tcPr>
            <w:tcW w:w="6710" w:type="dxa"/>
            <w:tcBorders/>
          </w:tcPr>
          <w:p>
            <w:pPr>
              <w:pStyle w:val="Objective"/>
              <w:spacing w:before="60" w:after="220"/>
              <w:rPr/>
            </w:pPr>
            <w:r>
              <w:rPr>
                <w:color w:val="333399"/>
              </w:rPr>
              <w:t>1978-2000   Welder         Sico Inc                                              Edina, MN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tLeast" w:line="200" w:before="0" w:after="0"/>
              <w:rPr/>
            </w:pPr>
            <w:r>
              <w:rPr>
                <w:color w:val="333399"/>
              </w:rPr>
              <w:t>Certified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tLeast" w:line="200" w:before="0" w:after="0"/>
              <w:rPr/>
            </w:pPr>
            <w:r>
              <w:rPr>
                <w:color w:val="333399"/>
              </w:rPr>
              <w:t>Leadman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tLeast" w:line="200" w:before="0" w:after="0"/>
              <w:rPr/>
            </w:pPr>
            <w:r>
              <w:rPr>
                <w:color w:val="333399"/>
              </w:rPr>
              <w:t>Robotic Welder operator/programmer</w:t>
            </w:r>
          </w:p>
          <w:p>
            <w:pPr>
              <w:pStyle w:val="TextBody"/>
              <w:spacing w:lineRule="atLeast" w:line="200" w:before="0" w:after="0"/>
              <w:rPr>
                <w:color w:val="333399"/>
              </w:rPr>
            </w:pPr>
            <w:r>
              <w:rPr>
                <w:color w:val="333399"/>
              </w:rPr>
            </w:r>
          </w:p>
          <w:p>
            <w:pPr>
              <w:pStyle w:val="TextBody"/>
              <w:spacing w:lineRule="atLeast" w:line="200" w:before="0" w:after="0"/>
              <w:rPr/>
            </w:pPr>
            <w:r>
              <w:rPr>
                <w:color w:val="333399"/>
              </w:rPr>
              <w:t>Contractor</w:t>
            </w:r>
          </w:p>
          <w:p>
            <w:pPr>
              <w:pStyle w:val="TextBody"/>
              <w:spacing w:lineRule="atLeast" w:line="200" w:before="0" w:after="0"/>
              <w:rPr>
                <w:color w:val="333399"/>
              </w:rPr>
            </w:pPr>
            <w:r>
              <w:rPr>
                <w:color w:val="333399"/>
              </w:rPr>
            </w:r>
          </w:p>
          <w:p>
            <w:pPr>
              <w:pStyle w:val="TextBody"/>
              <w:numPr>
                <w:ilvl w:val="0"/>
                <w:numId w:val="2"/>
              </w:numPr>
              <w:spacing w:lineRule="atLeast" w:line="200" w:before="0" w:after="0"/>
              <w:rPr/>
            </w:pPr>
            <w:r>
              <w:rPr>
                <w:color w:val="333399"/>
              </w:rPr>
              <w:t>Lead contractor for initial stadium set up for MN Timberwolves inaugural season.</w:t>
            </w:r>
          </w:p>
          <w:p>
            <w:pPr>
              <w:pStyle w:val="TextBody"/>
              <w:spacing w:lineRule="atLeast" w:line="200" w:before="0" w:after="0"/>
              <w:rPr>
                <w:color w:val="333399"/>
              </w:rPr>
            </w:pPr>
            <w:r>
              <w:rPr/>
            </w:r>
          </w:p>
        </w:tc>
      </w:tr>
    </w:tbl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800" w:right="1800" w:header="965" w:top="1022" w:footer="965" w:bottom="1022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tLeast" w:line="240" w:before="220" w:after="220"/>
      <w:jc w:val="left"/>
      <w:rPr/>
    </w:pPr>
    <w:del w:id="0" w:author="[b2x: could not retrieve author]" w:date="2020-06-23T22:12:44Z">
      <w:r>
        <w:rPr/>
        <w:tab/>
      </w:r>
    </w:del>
    <w:ins w:id="1" w:author="bhiatt" w:date="2020-06-23T22:12:44Z">
      <w:r>
        <w:rPr/>
        <w:tab/>
      </w:r>
    </w:ins>
    <w:r>
      <w:rPr>
        <w:rStyle w:val="PageNumber"/>
        <w:b/>
        <w:sz w:val="21"/>
      </w:rPr>
      <w:fldChar w:fldCharType="begin"/>
    </w:r>
    <w:r>
      <w:rPr>
        <w:rStyle w:val="PageNumber"/>
        <w:sz w:val="21"/>
        <w:b/>
      </w:rPr>
      <w:instrText> PAGE </w:instrText>
    </w:r>
    <w:r>
      <w:rPr>
        <w:rStyle w:val="PageNumber"/>
        <w:sz w:val="21"/>
        <w:b/>
      </w:rPr>
      <w:fldChar w:fldCharType="separate"/>
    </w:r>
    <w:r>
      <w:rPr>
        <w:rStyle w:val="PageNumber"/>
        <w:sz w:val="21"/>
        <w:b/>
      </w:rPr>
      <w:t>3</w:t>
    </w:r>
    <w:r>
      <w:rPr>
        <w:rStyle w:val="PageNumber"/>
        <w:sz w:val="21"/>
        <w:b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tLeast" w:line="240" w:before="220" w:after="22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tLeast" w:line="240" w:before="220" w:after="220"/>
      <w:jc w:val="left"/>
      <w:rPr/>
    </w:pPr>
    <w:r>
      <w:rPr>
        <w:rFonts w:eastAsia="Garamond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tLeast" w:line="220" w:before="220" w:after="2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360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link w:val="575"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both"/>
    </w:pPr>
    <w:rPr>
      <w:rFonts w:ascii="Garamond" w:hAnsi="Garamond" w:eastAsia="Times New Roman" w:cs="Times New Roman"/>
      <w:color w:val="000000"/>
      <w:spacing w:val="0"/>
      <w:kern w:val="0"/>
      <w:sz w:val="22"/>
      <w:szCs w:val="20"/>
      <w:highlight w:val="white"/>
      <w:highlight w:val="white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-2160" w:right="0" w:hanging="0"/>
      <w:jc w:val="left"/>
      <w:outlineLvl w:val="0"/>
    </w:pPr>
    <w:rPr>
      <w:spacing w:val="20"/>
      <w:sz w:val="23"/>
    </w:rPr>
  </w:style>
  <w:style w:type="paragraph" w:styleId="Heading2">
    <w:name w:val="Heading 2"/>
    <w:basedOn w:val="Heading"/>
    <w:link w:val="575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"/>
    <w:link w:val="575"/>
    <w:qFormat/>
    <w:pPr>
      <w:numPr>
        <w:ilvl w:val="2"/>
        <w:numId w:val="1"/>
      </w:numPr>
      <w:spacing w:before="240"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"/>
    <w:link w:val="575"/>
    <w:qFormat/>
    <w:pPr>
      <w:numPr>
        <w:ilvl w:val="3"/>
        <w:numId w:val="1"/>
      </w:numPr>
      <w:spacing w:before="240" w:after="0"/>
      <w:jc w:val="left"/>
      <w:outlineLvl w:val="3"/>
    </w:pPr>
    <w:rPr>
      <w:i/>
      <w:caps w:val="false"/>
      <w:smallCaps w:val="false"/>
      <w:spacing w:val="5"/>
      <w:sz w:val="24"/>
    </w:rPr>
  </w:style>
  <w:style w:type="paragraph" w:styleId="Heading5">
    <w:name w:val="Heading 5"/>
    <w:basedOn w:val="Heading"/>
    <w:link w:val="575"/>
    <w:qFormat/>
    <w:pPr>
      <w:numPr>
        <w:ilvl w:val="4"/>
        <w:numId w:val="1"/>
      </w:numPr>
      <w:spacing w:before="240"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link w:val="575"/>
    <w:qFormat/>
    <w:pPr>
      <w:numPr>
        <w:ilvl w:val="5"/>
        <w:numId w:val="1"/>
      </w:numPr>
      <w:spacing w:lineRule="atLeast" w:line="240" w:before="240" w:after="0"/>
      <w:outlineLvl w:val="5"/>
    </w:pPr>
    <w:rPr>
      <w:b/>
    </w:rPr>
  </w:style>
  <w:style w:type="paragraph" w:styleId="Heading7">
    <w:name w:val="Heading 7"/>
    <w:basedOn w:val="Normal"/>
    <w:link w:val="575"/>
    <w:qFormat/>
    <w:pPr>
      <w:keepNext w:val="true"/>
      <w:numPr>
        <w:ilvl w:val="6"/>
        <w:numId w:val="1"/>
      </w:numPr>
      <w:jc w:val="left"/>
      <w:outlineLvl w:val="6"/>
    </w:pPr>
    <w:rPr>
      <w:sz w:val="28"/>
    </w:rPr>
  </w:style>
  <w:style w:type="paragraph" w:styleId="Heading8">
    <w:name w:val="Heading 8"/>
    <w:basedOn w:val="Normal"/>
    <w:link w:val="41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42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57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577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57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57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58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58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58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1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1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23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25"/>
    <w:uiPriority w:val="11"/>
    <w:qFormat/>
    <w:rPr>
      <w:sz w:val="24"/>
      <w:szCs w:val="24"/>
    </w:rPr>
  </w:style>
  <w:style w:type="character" w:styleId="QuoteChar">
    <w:name w:val="Quote Char"/>
    <w:link w:val="427"/>
    <w:uiPriority w:val="29"/>
    <w:qFormat/>
    <w:rPr>
      <w:i/>
    </w:rPr>
  </w:style>
  <w:style w:type="character" w:styleId="IntenseQuoteChar">
    <w:name w:val="Intense Quote Char"/>
    <w:link w:val="429"/>
    <w:uiPriority w:val="30"/>
    <w:qFormat/>
    <w:rPr>
      <w:i/>
    </w:rPr>
  </w:style>
  <w:style w:type="character" w:styleId="HeaderChar">
    <w:name w:val="Header Char"/>
    <w:basedOn w:val="DefaultParagraphFont"/>
    <w:link w:val="699"/>
    <w:uiPriority w:val="99"/>
    <w:qFormat/>
    <w:rPr/>
  </w:style>
  <w:style w:type="character" w:styleId="FooterChar">
    <w:name w:val="Footer Char"/>
    <w:basedOn w:val="DefaultParagraphFont"/>
    <w:link w:val="700"/>
    <w:uiPriority w:val="99"/>
    <w:qFormat/>
    <w:rPr/>
  </w:style>
  <w:style w:type="character" w:styleId="CaptionChar">
    <w:name w:val="Caption Char"/>
    <w:link w:val="700"/>
    <w:uiPriority w:val="99"/>
    <w:qFormat/>
    <w:rPr/>
  </w:style>
  <w:style w:type="character" w:styleId="InternetLink">
    <w:name w:val="Hyperlink"/>
    <w:basedOn w:val="DefaultParagraphFont"/>
    <w:link w:val="575"/>
    <w:rPr>
      <w:color w:val="0000FF"/>
      <w:u w:val="single"/>
    </w:rPr>
  </w:style>
  <w:style w:type="character" w:styleId="FootnoteTextChar">
    <w:name w:val="Footnote Text Char"/>
    <w:link w:val="561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WW8Num1z0">
    <w:name w:val="WW8Num1z0"/>
    <w:link w:val="575"/>
    <w:qFormat/>
    <w:rPr/>
  </w:style>
  <w:style w:type="character" w:styleId="WW8Num1z1">
    <w:name w:val="WW8Num1z1"/>
    <w:link w:val="575"/>
    <w:qFormat/>
    <w:rPr/>
  </w:style>
  <w:style w:type="character" w:styleId="WW8Num1z2">
    <w:name w:val="WW8Num1z2"/>
    <w:link w:val="575"/>
    <w:qFormat/>
    <w:rPr/>
  </w:style>
  <w:style w:type="character" w:styleId="WW8Num1z3">
    <w:name w:val="WW8Num1z3"/>
    <w:link w:val="575"/>
    <w:qFormat/>
    <w:rPr/>
  </w:style>
  <w:style w:type="character" w:styleId="WW8Num1z4">
    <w:name w:val="WW8Num1z4"/>
    <w:link w:val="575"/>
    <w:qFormat/>
    <w:rPr/>
  </w:style>
  <w:style w:type="character" w:styleId="WW8Num1z5">
    <w:name w:val="WW8Num1z5"/>
    <w:link w:val="575"/>
    <w:qFormat/>
    <w:rPr/>
  </w:style>
  <w:style w:type="character" w:styleId="WW8Num1z6">
    <w:name w:val="WW8Num1z6"/>
    <w:link w:val="575"/>
    <w:qFormat/>
    <w:rPr/>
  </w:style>
  <w:style w:type="character" w:styleId="WW8Num1z7">
    <w:name w:val="WW8Num1z7"/>
    <w:link w:val="575"/>
    <w:qFormat/>
    <w:rPr/>
  </w:style>
  <w:style w:type="character" w:styleId="WW8Num1z8">
    <w:name w:val="WW8Num1z8"/>
    <w:link w:val="575"/>
    <w:qFormat/>
    <w:rPr/>
  </w:style>
  <w:style w:type="character" w:styleId="WW8Num2z0">
    <w:name w:val="WW8Num2z0"/>
    <w:link w:val="575"/>
    <w:qFormat/>
    <w:rPr/>
  </w:style>
  <w:style w:type="character" w:styleId="WW8Num2z1">
    <w:name w:val="WW8Num2z1"/>
    <w:link w:val="575"/>
    <w:qFormat/>
    <w:rPr/>
  </w:style>
  <w:style w:type="character" w:styleId="WW8Num2z2">
    <w:name w:val="WW8Num2z2"/>
    <w:link w:val="575"/>
    <w:qFormat/>
    <w:rPr/>
  </w:style>
  <w:style w:type="character" w:styleId="WW8Num2z3">
    <w:name w:val="WW8Num2z3"/>
    <w:link w:val="575"/>
    <w:qFormat/>
    <w:rPr/>
  </w:style>
  <w:style w:type="character" w:styleId="WW8Num2z4">
    <w:name w:val="WW8Num2z4"/>
    <w:link w:val="575"/>
    <w:qFormat/>
    <w:rPr/>
  </w:style>
  <w:style w:type="character" w:styleId="WW8Num2z5">
    <w:name w:val="WW8Num2z5"/>
    <w:link w:val="575"/>
    <w:qFormat/>
    <w:rPr/>
  </w:style>
  <w:style w:type="character" w:styleId="WW8Num2z6">
    <w:name w:val="WW8Num2z6"/>
    <w:link w:val="575"/>
    <w:qFormat/>
    <w:rPr/>
  </w:style>
  <w:style w:type="character" w:styleId="WW8Num2z7">
    <w:name w:val="WW8Num2z7"/>
    <w:link w:val="575"/>
    <w:qFormat/>
    <w:rPr/>
  </w:style>
  <w:style w:type="character" w:styleId="WW8Num2z8">
    <w:name w:val="WW8Num2z8"/>
    <w:link w:val="575"/>
    <w:qFormat/>
    <w:rPr/>
  </w:style>
  <w:style w:type="character" w:styleId="WW8Num3z0">
    <w:name w:val="WW8Num3z0"/>
    <w:link w:val="575"/>
    <w:qFormat/>
    <w:rPr>
      <w:rFonts w:ascii="Wingdings" w:hAnsi="Wingdings"/>
      <w:color w:val="333399"/>
    </w:rPr>
  </w:style>
  <w:style w:type="character" w:styleId="WW8Num4z0">
    <w:name w:val="WW8Num4z0"/>
    <w:link w:val="575"/>
    <w:qFormat/>
    <w:rPr>
      <w:rFonts w:ascii="Wingdings" w:hAnsi="Wingdings"/>
    </w:rPr>
  </w:style>
  <w:style w:type="character" w:styleId="WW8Num5z0">
    <w:name w:val="WW8Num5z0"/>
    <w:link w:val="575"/>
    <w:qFormat/>
    <w:rPr>
      <w:rFonts w:ascii="Wingdings" w:hAnsi="Wingdings"/>
      <w:color w:val="333399"/>
    </w:rPr>
  </w:style>
  <w:style w:type="character" w:styleId="WW8Num6z0">
    <w:name w:val="WW8Num6z0"/>
    <w:link w:val="575"/>
    <w:qFormat/>
    <w:rPr>
      <w:rFonts w:ascii="Wingdings" w:hAnsi="Wingdings"/>
      <w:sz w:val="12"/>
    </w:rPr>
  </w:style>
  <w:style w:type="character" w:styleId="WW8Num7z0">
    <w:name w:val="WW8Num7z0"/>
    <w:link w:val="575"/>
    <w:qFormat/>
    <w:rPr>
      <w:rFonts w:ascii="Wingdings" w:hAnsi="Wingdings"/>
      <w:sz w:val="12"/>
    </w:rPr>
  </w:style>
  <w:style w:type="character" w:styleId="WW8Num8z0">
    <w:name w:val="WW8Num8z0"/>
    <w:link w:val="575"/>
    <w:qFormat/>
    <w:rPr>
      <w:rFonts w:ascii="Wingdings" w:hAnsi="Wingdings"/>
      <w:color w:val="333399"/>
      <w:sz w:val="12"/>
    </w:rPr>
  </w:style>
  <w:style w:type="character" w:styleId="WW8Num9z0">
    <w:name w:val="WW8Num9z0"/>
    <w:link w:val="575"/>
    <w:qFormat/>
    <w:rPr>
      <w:rFonts w:ascii="Wingdings" w:hAnsi="Wingdings"/>
      <w:sz w:val="12"/>
    </w:rPr>
  </w:style>
  <w:style w:type="character" w:styleId="WW8Num10z0">
    <w:name w:val="WW8Num10z0"/>
    <w:link w:val="575"/>
    <w:qFormat/>
    <w:rPr>
      <w:rFonts w:ascii="Wingdings" w:hAnsi="Wingdings"/>
      <w:sz w:val="12"/>
    </w:rPr>
  </w:style>
  <w:style w:type="character" w:styleId="WW8Num11z0">
    <w:name w:val="WW8Num11z0"/>
    <w:link w:val="575"/>
    <w:qFormat/>
    <w:rPr>
      <w:rFonts w:ascii="Wingdings" w:hAnsi="Wingdings"/>
      <w:sz w:val="12"/>
    </w:rPr>
  </w:style>
  <w:style w:type="character" w:styleId="WW8Num3z1">
    <w:name w:val="WW8Num3z1"/>
    <w:link w:val="575"/>
    <w:qFormat/>
    <w:rPr>
      <w:rFonts w:ascii="Courier New" w:hAnsi="Courier New"/>
    </w:rPr>
  </w:style>
  <w:style w:type="character" w:styleId="WW8Num3z2">
    <w:name w:val="WW8Num3z2"/>
    <w:link w:val="575"/>
    <w:qFormat/>
    <w:rPr>
      <w:rFonts w:ascii="Wingdings" w:hAnsi="Wingdings"/>
    </w:rPr>
  </w:style>
  <w:style w:type="character" w:styleId="WW8Num3z3">
    <w:name w:val="WW8Num3z3"/>
    <w:link w:val="575"/>
    <w:qFormat/>
    <w:rPr>
      <w:rFonts w:ascii="Symbol" w:hAnsi="Symbol"/>
    </w:rPr>
  </w:style>
  <w:style w:type="character" w:styleId="WW8Num5z1">
    <w:name w:val="WW8Num5z1"/>
    <w:link w:val="575"/>
    <w:qFormat/>
    <w:rPr/>
  </w:style>
  <w:style w:type="character" w:styleId="WW8Num5z2">
    <w:name w:val="WW8Num5z2"/>
    <w:link w:val="575"/>
    <w:qFormat/>
    <w:rPr/>
  </w:style>
  <w:style w:type="character" w:styleId="WW8Num5z3">
    <w:name w:val="WW8Num5z3"/>
    <w:link w:val="575"/>
    <w:qFormat/>
    <w:rPr/>
  </w:style>
  <w:style w:type="character" w:styleId="WW8Num5z4">
    <w:name w:val="WW8Num5z4"/>
    <w:link w:val="575"/>
    <w:qFormat/>
    <w:rPr/>
  </w:style>
  <w:style w:type="character" w:styleId="WW8Num5z5">
    <w:name w:val="WW8Num5z5"/>
    <w:link w:val="575"/>
    <w:qFormat/>
    <w:rPr/>
  </w:style>
  <w:style w:type="character" w:styleId="WW8Num5z6">
    <w:name w:val="WW8Num5z6"/>
    <w:link w:val="575"/>
    <w:qFormat/>
    <w:rPr/>
  </w:style>
  <w:style w:type="character" w:styleId="WW8Num5z7">
    <w:name w:val="WW8Num5z7"/>
    <w:link w:val="575"/>
    <w:qFormat/>
    <w:rPr/>
  </w:style>
  <w:style w:type="character" w:styleId="WW8Num5z8">
    <w:name w:val="WW8Num5z8"/>
    <w:link w:val="575"/>
    <w:qFormat/>
    <w:rPr/>
  </w:style>
  <w:style w:type="character" w:styleId="WW8Num6z1">
    <w:name w:val="WW8Num6z1"/>
    <w:link w:val="575"/>
    <w:qFormat/>
    <w:rPr>
      <w:rFonts w:ascii="Courier New" w:hAnsi="Courier New"/>
    </w:rPr>
  </w:style>
  <w:style w:type="character" w:styleId="WW8Num6z3">
    <w:name w:val="WW8Num6z3"/>
    <w:link w:val="575"/>
    <w:qFormat/>
    <w:rPr>
      <w:rFonts w:ascii="Symbol" w:hAnsi="Symbol"/>
    </w:rPr>
  </w:style>
  <w:style w:type="character" w:styleId="WW8Num8z1">
    <w:name w:val="WW8Num8z1"/>
    <w:link w:val="575"/>
    <w:qFormat/>
    <w:rPr>
      <w:rFonts w:ascii="Courier New" w:hAnsi="Courier New"/>
    </w:rPr>
  </w:style>
  <w:style w:type="character" w:styleId="WW8Num8z3">
    <w:name w:val="WW8Num8z3"/>
    <w:link w:val="575"/>
    <w:qFormat/>
    <w:rPr>
      <w:rFonts w:ascii="Symbol" w:hAnsi="Symbol"/>
    </w:rPr>
  </w:style>
  <w:style w:type="character" w:styleId="WW8Num9z1">
    <w:name w:val="WW8Num9z1"/>
    <w:link w:val="575"/>
    <w:qFormat/>
    <w:rPr>
      <w:rFonts w:ascii="Courier New" w:hAnsi="Courier New"/>
    </w:rPr>
  </w:style>
  <w:style w:type="character" w:styleId="WW8Num9z2">
    <w:name w:val="WW8Num9z2"/>
    <w:link w:val="575"/>
    <w:qFormat/>
    <w:rPr>
      <w:rFonts w:ascii="Wingdings" w:hAnsi="Wingdings"/>
    </w:rPr>
  </w:style>
  <w:style w:type="character" w:styleId="WW8Num9z3">
    <w:name w:val="WW8Num9z3"/>
    <w:link w:val="575"/>
    <w:qFormat/>
    <w:rPr>
      <w:rFonts w:ascii="Symbol" w:hAnsi="Symbol"/>
    </w:rPr>
  </w:style>
  <w:style w:type="character" w:styleId="WW8Num10z1">
    <w:name w:val="WW8Num10z1"/>
    <w:link w:val="575"/>
    <w:qFormat/>
    <w:rPr>
      <w:rFonts w:ascii="Courier New" w:hAnsi="Courier New"/>
    </w:rPr>
  </w:style>
  <w:style w:type="character" w:styleId="WW8Num10z3">
    <w:name w:val="WW8Num10z3"/>
    <w:link w:val="575"/>
    <w:qFormat/>
    <w:rPr>
      <w:rFonts w:ascii="Symbol" w:hAnsi="Symbol"/>
    </w:rPr>
  </w:style>
  <w:style w:type="character" w:styleId="WW8Num11z1">
    <w:name w:val="WW8Num11z1"/>
    <w:link w:val="575"/>
    <w:qFormat/>
    <w:rPr>
      <w:rFonts w:ascii="Courier New" w:hAnsi="Courier New"/>
    </w:rPr>
  </w:style>
  <w:style w:type="character" w:styleId="WW8Num11z3">
    <w:name w:val="WW8Num11z3"/>
    <w:link w:val="575"/>
    <w:qFormat/>
    <w:rPr>
      <w:rFonts w:ascii="Symbol" w:hAnsi="Symbol"/>
    </w:rPr>
  </w:style>
  <w:style w:type="character" w:styleId="WW8Num12z0">
    <w:name w:val="WW8Num12z0"/>
    <w:link w:val="575"/>
    <w:qFormat/>
    <w:rPr/>
  </w:style>
  <w:style w:type="character" w:styleId="WW8Num13z0">
    <w:name w:val="WW8Num13z0"/>
    <w:link w:val="575"/>
    <w:qFormat/>
    <w:rPr>
      <w:rFonts w:ascii="Wingdings" w:hAnsi="Wingdings"/>
    </w:rPr>
  </w:style>
  <w:style w:type="character" w:styleId="WW8Num13z1">
    <w:name w:val="WW8Num13z1"/>
    <w:link w:val="575"/>
    <w:qFormat/>
    <w:rPr>
      <w:rFonts w:ascii="Courier New" w:hAnsi="Courier New"/>
    </w:rPr>
  </w:style>
  <w:style w:type="character" w:styleId="WW8Num13z3">
    <w:name w:val="WW8Num13z3"/>
    <w:link w:val="575"/>
    <w:qFormat/>
    <w:rPr>
      <w:rFonts w:ascii="Symbol" w:hAnsi="Symbol"/>
    </w:rPr>
  </w:style>
  <w:style w:type="character" w:styleId="WW8Num14z0">
    <w:name w:val="WW8Num14z0"/>
    <w:link w:val="575"/>
    <w:qFormat/>
    <w:rPr/>
  </w:style>
  <w:style w:type="character" w:styleId="WW8Num15z0">
    <w:name w:val="WW8Num15z0"/>
    <w:link w:val="575"/>
    <w:qFormat/>
    <w:rPr>
      <w:rFonts w:ascii="Wingdings" w:hAnsi="Wingdings"/>
    </w:rPr>
  </w:style>
  <w:style w:type="character" w:styleId="WW8Num15z1">
    <w:name w:val="WW8Num15z1"/>
    <w:link w:val="575"/>
    <w:qFormat/>
    <w:rPr>
      <w:rFonts w:ascii="Courier New" w:hAnsi="Courier New"/>
    </w:rPr>
  </w:style>
  <w:style w:type="character" w:styleId="WW8Num15z3">
    <w:name w:val="WW8Num15z3"/>
    <w:link w:val="575"/>
    <w:qFormat/>
    <w:rPr>
      <w:rFonts w:ascii="Symbol" w:hAnsi="Symbol"/>
    </w:rPr>
  </w:style>
  <w:style w:type="character" w:styleId="WW8Num16z0">
    <w:name w:val="WW8Num16z0"/>
    <w:link w:val="575"/>
    <w:qFormat/>
    <w:rPr>
      <w:rFonts w:ascii="Garamond" w:hAnsi="Garamond"/>
      <w:color w:val="000080"/>
    </w:rPr>
  </w:style>
  <w:style w:type="character" w:styleId="WW8Num16z1">
    <w:name w:val="WW8Num16z1"/>
    <w:link w:val="575"/>
    <w:qFormat/>
    <w:rPr>
      <w:rFonts w:ascii="Courier New" w:hAnsi="Courier New"/>
    </w:rPr>
  </w:style>
  <w:style w:type="character" w:styleId="WW8Num16z2">
    <w:name w:val="WW8Num16z2"/>
    <w:link w:val="575"/>
    <w:qFormat/>
    <w:rPr>
      <w:rFonts w:ascii="Wingdings" w:hAnsi="Wingdings"/>
    </w:rPr>
  </w:style>
  <w:style w:type="character" w:styleId="WW8Num16z3">
    <w:name w:val="WW8Num16z3"/>
    <w:link w:val="575"/>
    <w:qFormat/>
    <w:rPr>
      <w:rFonts w:ascii="Symbol" w:hAnsi="Symbol"/>
    </w:rPr>
  </w:style>
  <w:style w:type="character" w:styleId="WW8Num17z0">
    <w:name w:val="WW8Num17z0"/>
    <w:link w:val="575"/>
    <w:qFormat/>
    <w:rPr>
      <w:rFonts w:ascii="Wingdings" w:hAnsi="Wingdings"/>
      <w:color w:val="333399"/>
    </w:rPr>
  </w:style>
  <w:style w:type="character" w:styleId="WW8Num17z1">
    <w:name w:val="WW8Num17z1"/>
    <w:link w:val="575"/>
    <w:qFormat/>
    <w:rPr>
      <w:rFonts w:ascii="Courier New" w:hAnsi="Courier New"/>
    </w:rPr>
  </w:style>
  <w:style w:type="character" w:styleId="WW8Num17z2">
    <w:name w:val="WW8Num17z2"/>
    <w:link w:val="575"/>
    <w:qFormat/>
    <w:rPr>
      <w:rFonts w:ascii="Wingdings" w:hAnsi="Wingdings"/>
    </w:rPr>
  </w:style>
  <w:style w:type="character" w:styleId="WW8Num17z3">
    <w:name w:val="WW8Num17z3"/>
    <w:link w:val="575"/>
    <w:qFormat/>
    <w:rPr>
      <w:rFonts w:ascii="Symbol" w:hAnsi="Symbol"/>
    </w:rPr>
  </w:style>
  <w:style w:type="character" w:styleId="WW8Num18z0">
    <w:name w:val="WW8Num18z0"/>
    <w:link w:val="575"/>
    <w:qFormat/>
    <w:rPr>
      <w:rFonts w:ascii="Wingdings" w:hAnsi="Wingdings"/>
    </w:rPr>
  </w:style>
  <w:style w:type="character" w:styleId="WW8Num18z1">
    <w:name w:val="WW8Num18z1"/>
    <w:link w:val="575"/>
    <w:qFormat/>
    <w:rPr>
      <w:rFonts w:ascii="Courier New" w:hAnsi="Courier New"/>
    </w:rPr>
  </w:style>
  <w:style w:type="character" w:styleId="WW8Num18z3">
    <w:name w:val="WW8Num18z3"/>
    <w:link w:val="575"/>
    <w:qFormat/>
    <w:rPr>
      <w:rFonts w:ascii="Symbol" w:hAnsi="Symbol"/>
    </w:rPr>
  </w:style>
  <w:style w:type="character" w:styleId="WW8Num19z0">
    <w:name w:val="WW8Num19z0"/>
    <w:link w:val="575"/>
    <w:qFormat/>
    <w:rPr/>
  </w:style>
  <w:style w:type="character" w:styleId="WW8Num20z0">
    <w:name w:val="WW8Num20z0"/>
    <w:link w:val="575"/>
    <w:qFormat/>
    <w:rPr/>
  </w:style>
  <w:style w:type="character" w:styleId="WW8Num21z0">
    <w:name w:val="WW8Num21z0"/>
    <w:link w:val="575"/>
    <w:qFormat/>
    <w:rPr>
      <w:rFonts w:ascii="Garamond" w:hAnsi="Garamond"/>
      <w:color w:val="000080"/>
    </w:rPr>
  </w:style>
  <w:style w:type="character" w:styleId="WW8Num21z1">
    <w:name w:val="WW8Num21z1"/>
    <w:link w:val="575"/>
    <w:qFormat/>
    <w:rPr>
      <w:rFonts w:ascii="Courier New" w:hAnsi="Courier New"/>
    </w:rPr>
  </w:style>
  <w:style w:type="character" w:styleId="WW8Num21z2">
    <w:name w:val="WW8Num21z2"/>
    <w:link w:val="575"/>
    <w:qFormat/>
    <w:rPr>
      <w:rFonts w:ascii="Wingdings" w:hAnsi="Wingdings"/>
    </w:rPr>
  </w:style>
  <w:style w:type="character" w:styleId="WW8Num21z3">
    <w:name w:val="WW8Num21z3"/>
    <w:link w:val="575"/>
    <w:qFormat/>
    <w:rPr>
      <w:rFonts w:ascii="Symbol" w:hAnsi="Symbol"/>
    </w:rPr>
  </w:style>
  <w:style w:type="character" w:styleId="WW8NumSt1z0">
    <w:name w:val="WW8NumSt1z0"/>
    <w:link w:val="575"/>
    <w:qFormat/>
    <w:rPr>
      <w:rFonts w:ascii="Wingdings" w:hAnsi="Wingdings"/>
      <w:sz w:val="12"/>
    </w:rPr>
  </w:style>
  <w:style w:type="character" w:styleId="WW8NumSt2z0">
    <w:name w:val="WW8NumSt2z0"/>
    <w:link w:val="575"/>
    <w:qFormat/>
    <w:rPr>
      <w:rFonts w:ascii="Wingdings" w:hAnsi="Wingdings"/>
      <w:sz w:val="12"/>
    </w:rPr>
  </w:style>
  <w:style w:type="character" w:styleId="WW8NumSt3z0">
    <w:name w:val="WW8NumSt3z0"/>
    <w:link w:val="575"/>
    <w:qFormat/>
    <w:rPr>
      <w:rFonts w:ascii="Wingdings" w:hAnsi="Wingdings"/>
      <w:color w:val="333399"/>
      <w:sz w:val="12"/>
    </w:rPr>
  </w:style>
  <w:style w:type="character" w:styleId="WW8NumSt4z0">
    <w:name w:val="WW8NumSt4z0"/>
    <w:link w:val="575"/>
    <w:qFormat/>
    <w:rPr>
      <w:rFonts w:ascii="Wingdings" w:hAnsi="Wingdings"/>
      <w:sz w:val="12"/>
    </w:rPr>
  </w:style>
  <w:style w:type="character" w:styleId="WW8NumSt5z0">
    <w:name w:val="WW8NumSt5z0"/>
    <w:link w:val="575"/>
    <w:qFormat/>
    <w:rPr>
      <w:rFonts w:ascii="Wingdings" w:hAnsi="Wingdings"/>
      <w:sz w:val="12"/>
    </w:rPr>
  </w:style>
  <w:style w:type="character" w:styleId="WW8NumSt6z0">
    <w:name w:val="WW8NumSt6z0"/>
    <w:link w:val="575"/>
    <w:qFormat/>
    <w:rPr>
      <w:rFonts w:ascii="Wingdings" w:hAnsi="Wingdings"/>
      <w:sz w:val="12"/>
    </w:rPr>
  </w:style>
  <w:style w:type="character" w:styleId="WW8NumSt7z0">
    <w:name w:val="WW8NumSt7z0"/>
    <w:link w:val="575"/>
    <w:qFormat/>
    <w:rPr>
      <w:rFonts w:ascii="Wingdings" w:hAnsi="Wingdings"/>
    </w:rPr>
  </w:style>
  <w:style w:type="character" w:styleId="WW8NumSt8z0">
    <w:name w:val="WW8NumSt8z0"/>
    <w:link w:val="575"/>
    <w:qFormat/>
    <w:rPr>
      <w:rFonts w:ascii="Wingdings" w:hAnsi="Wingdings"/>
      <w:sz w:val="12"/>
    </w:rPr>
  </w:style>
  <w:style w:type="character" w:styleId="WW8NumSt9z0">
    <w:name w:val="WW8NumSt9z0"/>
    <w:link w:val="575"/>
    <w:qFormat/>
    <w:rPr>
      <w:rFonts w:ascii="Wingdings" w:hAnsi="Wingdings"/>
      <w:sz w:val="12"/>
    </w:rPr>
  </w:style>
  <w:style w:type="character" w:styleId="WW8NumSt10z0">
    <w:name w:val="WW8NumSt10z0"/>
    <w:link w:val="575"/>
    <w:qFormat/>
    <w:rPr>
      <w:rFonts w:ascii="Wingdings" w:hAnsi="Wingdings"/>
      <w:sz w:val="12"/>
    </w:rPr>
  </w:style>
  <w:style w:type="character" w:styleId="WW8NumSt11z0">
    <w:name w:val="WW8NumSt11z0"/>
    <w:link w:val="575"/>
    <w:qFormat/>
    <w:rPr>
      <w:rFonts w:ascii="Wingdings" w:hAnsi="Wingdings"/>
      <w:sz w:val="12"/>
    </w:rPr>
  </w:style>
  <w:style w:type="character" w:styleId="WW8NumSt12z0">
    <w:name w:val="WW8NumSt12z0"/>
    <w:link w:val="575"/>
    <w:qFormat/>
    <w:rPr>
      <w:rFonts w:ascii="Times" w:hAnsi="Times"/>
      <w:sz w:val="12"/>
    </w:rPr>
  </w:style>
  <w:style w:type="character" w:styleId="WW8NumSt13z0">
    <w:name w:val="WW8NumSt13z0"/>
    <w:link w:val="575"/>
    <w:qFormat/>
    <w:rPr>
      <w:rFonts w:ascii="Tms Rmn" w:hAnsi="Tms Rmn"/>
      <w:sz w:val="16"/>
    </w:rPr>
  </w:style>
  <w:style w:type="character" w:styleId="WW8NumSt14z0">
    <w:name w:val="WW8NumSt14z0"/>
    <w:link w:val="575"/>
    <w:qFormat/>
    <w:rPr>
      <w:rFonts w:ascii="Tms Rmn" w:hAnsi="Tms Rmn"/>
      <w:sz w:val="12"/>
    </w:rPr>
  </w:style>
  <w:style w:type="character" w:styleId="WW8NumSt15z0">
    <w:name w:val="WW8NumSt15z0"/>
    <w:link w:val="575"/>
    <w:qFormat/>
    <w:rPr>
      <w:rFonts w:ascii="Tms Rmn" w:hAnsi="Tms Rmn"/>
      <w:sz w:val="12"/>
    </w:rPr>
  </w:style>
  <w:style w:type="character" w:styleId="WW8NumSt16z0">
    <w:name w:val="WW8NumSt16z0"/>
    <w:link w:val="575"/>
    <w:qFormat/>
    <w:rPr>
      <w:rFonts w:ascii="Tms Rmn" w:hAnsi="Tms Rmn"/>
      <w:sz w:val="12"/>
    </w:rPr>
  </w:style>
  <w:style w:type="character" w:styleId="WW8NumSt17z0">
    <w:name w:val="WW8NumSt17z0"/>
    <w:link w:val="575"/>
    <w:qFormat/>
    <w:rPr>
      <w:rFonts w:ascii="Tms Rmn" w:hAnsi="Tms Rmn"/>
      <w:sz w:val="12"/>
    </w:rPr>
  </w:style>
  <w:style w:type="character" w:styleId="WW8NumSt28z0">
    <w:name w:val="WW8NumSt28z0"/>
    <w:link w:val="575"/>
    <w:qFormat/>
    <w:rPr>
      <w:rFonts w:ascii="Times New Roman" w:hAnsi="Times New Roman"/>
      <w:sz w:val="12"/>
    </w:rPr>
  </w:style>
  <w:style w:type="character" w:styleId="DefaultParagraphFont" w:default="1">
    <w:name w:val="Default Paragraph Font"/>
    <w:link w:val="575"/>
    <w:qFormat/>
    <w:rPr/>
  </w:style>
  <w:style w:type="character" w:styleId="LeadinEmphasis">
    <w:name w:val="Lead-in Emphasis"/>
    <w:link w:val="665"/>
    <w:qFormat/>
    <w:rPr>
      <w:rFonts w:ascii="Arial Black" w:hAnsi="Arial Black"/>
      <w:spacing w:val="-6"/>
      <w:sz w:val="18"/>
    </w:rPr>
  </w:style>
  <w:style w:type="character" w:styleId="PageNumber">
    <w:name w:val="Page Number"/>
    <w:link w:val="575"/>
    <w:rPr>
      <w:sz w:val="24"/>
    </w:rPr>
  </w:style>
  <w:style w:type="character" w:styleId="Emphasis">
    <w:name w:val="Emphasis"/>
    <w:link w:val="575"/>
    <w:qFormat/>
    <w:rPr>
      <w:rFonts w:ascii="Garamond" w:hAnsi="Garamond"/>
      <w:caps/>
      <w:spacing w:val="0"/>
      <w:sz w:val="18"/>
    </w:rPr>
  </w:style>
  <w:style w:type="character" w:styleId="Job">
    <w:name w:val="Job"/>
    <w:basedOn w:val="DefaultParagraphFont"/>
    <w:link w:val="575"/>
    <w:qFormat/>
    <w:rPr/>
  </w:style>
  <w:style w:type="character" w:styleId="VisitedInternetLink">
    <w:name w:val="FollowedHyperlink"/>
    <w:basedOn w:val="DefaultParagraphFont"/>
    <w:link w:val="575"/>
    <w:rPr>
      <w:color w:val="800080"/>
      <w:u w:val="single"/>
    </w:rPr>
  </w:style>
  <w:style w:type="paragraph" w:styleId="Heading">
    <w:name w:val="Heading"/>
    <w:basedOn w:val="Normal"/>
    <w:next w:val="TextBody"/>
    <w:link w:val="641"/>
    <w:qFormat/>
    <w:pPr>
      <w:keepNext w:val="true"/>
      <w:spacing w:before="240" w:after="120"/>
    </w:pPr>
    <w:rPr>
      <w:rFonts w:ascii="Liberation Sans" w:hAnsi="Liberation Sans" w:eastAsia="Droid Sans Fallback"/>
      <w:sz w:val="28"/>
      <w:szCs w:val="28"/>
    </w:rPr>
  </w:style>
  <w:style w:type="paragraph" w:styleId="TextBody">
    <w:name w:val="Body Text"/>
    <w:basedOn w:val="Normal"/>
    <w:link w:val="575"/>
    <w:pPr>
      <w:spacing w:lineRule="atLeast" w:line="240" w:before="0" w:after="220"/>
    </w:pPr>
    <w:rPr/>
  </w:style>
  <w:style w:type="paragraph" w:styleId="List">
    <w:name w:val="List"/>
    <w:basedOn w:val="TextBody"/>
    <w:link w:val="575"/>
    <w:pPr/>
    <w:rPr/>
  </w:style>
  <w:style w:type="paragraph" w:styleId="Caption">
    <w:name w:val="Caption"/>
    <w:basedOn w:val="Normal"/>
    <w:link w:val="575"/>
    <w:qFormat/>
    <w:pPr>
      <w:jc w:val="center"/>
    </w:pPr>
    <w:rPr>
      <w:sz w:val="28"/>
    </w:rPr>
  </w:style>
  <w:style w:type="paragraph" w:styleId="Index">
    <w:name w:val="Index"/>
    <w:basedOn w:val="Normal"/>
    <w:link w:val="575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uiPriority w:val="1"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color w:val="000000"/>
      <w:spacing w:val="0"/>
      <w:kern w:val="0"/>
      <w:sz w:val="22"/>
      <w:szCs w:val="22"/>
      <w:highlight w:val="white"/>
      <w:highlight w:val="white"/>
      <w:lang w:val="en-US" w:eastAsia="en-US" w:bidi="en-US"/>
    </w:rPr>
  </w:style>
  <w:style w:type="paragraph" w:styleId="Title">
    <w:name w:val="Title"/>
    <w:basedOn w:val="Normal"/>
    <w:link w:val="424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42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28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43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link w:val="562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hd w:val="nil" w:color="auto" w:fill="FFFFFF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color w:val="000000"/>
      <w:spacing w:val="0"/>
      <w:kern w:val="0"/>
      <w:sz w:val="22"/>
      <w:szCs w:val="22"/>
      <w:highlight w:val="white"/>
      <w:highlight w:val="white"/>
      <w:lang w:val="en-US" w:eastAsia="en-US" w:bidi="en-US"/>
    </w:rPr>
  </w:style>
  <w:style w:type="paragraph" w:styleId="HeadingBase">
    <w:name w:val="Heading Base"/>
    <w:basedOn w:val="TextBody"/>
    <w:link w:val="575"/>
    <w:qFormat/>
    <w:pPr>
      <w:keepNext w:val="true"/>
      <w:keepLines/>
      <w:spacing w:before="240" w:after="240"/>
    </w:pPr>
    <w:rPr>
      <w:caps/>
    </w:rPr>
  </w:style>
  <w:style w:type="paragraph" w:styleId="HeaderBase">
    <w:name w:val="Header Base"/>
    <w:basedOn w:val="Normal"/>
    <w:link w:val="575"/>
    <w:qFormat/>
    <w:pPr>
      <w:spacing w:lineRule="atLeast" w:line="220" w:before="220" w:after="220"/>
      <w:ind w:left="-2160" w:right="0" w:hanging="0"/>
    </w:pPr>
    <w:rPr>
      <w:caps/>
    </w:rPr>
  </w:style>
  <w:style w:type="paragraph" w:styleId="DocumentLabel">
    <w:name w:val="Document Label"/>
    <w:basedOn w:val="Normal"/>
    <w:link w:val="575"/>
    <w:qFormat/>
    <w:pPr>
      <w:spacing w:before="0" w:after="220"/>
    </w:pPr>
    <w:rPr>
      <w:spacing w:val="-20"/>
      <w:sz w:val="48"/>
    </w:rPr>
  </w:style>
  <w:style w:type="paragraph" w:styleId="SectionTitle">
    <w:name w:val="Section Title"/>
    <w:basedOn w:val="Normal"/>
    <w:link w:val="575"/>
    <w:qFormat/>
    <w:pPr>
      <w:pBdr>
        <w:bottom w:val="single" w:sz="6" w:space="1" w:color="808080"/>
      </w:pBdr>
      <w:spacing w:lineRule="atLeast" w:line="220" w:before="220" w:after="0"/>
      <w:jc w:val="left"/>
    </w:pPr>
    <w:rPr>
      <w:caps/>
      <w:spacing w:val="15"/>
      <w:sz w:val="20"/>
    </w:rPr>
  </w:style>
  <w:style w:type="paragraph" w:styleId="Objective">
    <w:name w:val="Objective"/>
    <w:basedOn w:val="Normal"/>
    <w:qFormat/>
    <w:pPr>
      <w:spacing w:lineRule="atLeast" w:line="220" w:before="60" w:after="220"/>
    </w:pPr>
    <w:rPr>
      <w:sz w:val="22"/>
    </w:rPr>
  </w:style>
  <w:style w:type="paragraph" w:styleId="CompanyName">
    <w:name w:val="Company Name"/>
    <w:basedOn w:val="Normal"/>
    <w:link w:val="575"/>
    <w:qFormat/>
    <w:pPr>
      <w:tabs>
        <w:tab w:val="clear" w:pos="360"/>
        <w:tab w:val="left" w:pos="1440" w:leader="none"/>
        <w:tab w:val="right" w:pos="6480" w:leader="none"/>
      </w:tabs>
      <w:spacing w:lineRule="atLeast" w:line="220" w:before="220" w:after="0"/>
      <w:jc w:val="left"/>
    </w:pPr>
    <w:rPr/>
  </w:style>
  <w:style w:type="paragraph" w:styleId="JobTitle">
    <w:name w:val="Job Title"/>
    <w:link w:val="575"/>
    <w:qFormat/>
    <w:pPr>
      <w:widowControl/>
      <w:shd w:val="nil" w:color="auto" w:fill="FFFFFF"/>
      <w:suppressAutoHyphens w:val="true"/>
      <w:bidi w:val="0"/>
      <w:spacing w:lineRule="atLeast" w:line="220" w:beforeAutospacing="0" w:before="40" w:afterAutospacing="0" w:after="40"/>
      <w:ind w:left="0" w:right="0" w:hanging="0"/>
      <w:jc w:val="left"/>
    </w:pPr>
    <w:rPr>
      <w:rFonts w:ascii="Garamond" w:hAnsi="Garamond" w:eastAsia="Times New Roman" w:cs="Times New Roman"/>
      <w:i/>
      <w:color w:val="000000"/>
      <w:spacing w:val="5"/>
      <w:kern w:val="0"/>
      <w:sz w:val="23"/>
      <w:szCs w:val="20"/>
      <w:highlight w:val="white"/>
      <w:highlight w:val="white"/>
      <w:lang w:val="en-US" w:eastAsia="zh-CN" w:bidi="ar-SA"/>
    </w:rPr>
  </w:style>
  <w:style w:type="paragraph" w:styleId="Achievement">
    <w:name w:val="Achievement"/>
    <w:basedOn w:val="TextBody"/>
    <w:link w:val="575"/>
    <w:qFormat/>
    <w:pPr>
      <w:spacing w:before="0" w:after="60"/>
    </w:pPr>
    <w:rPr/>
  </w:style>
  <w:style w:type="paragraph" w:styleId="Name">
    <w:name w:val="Name"/>
    <w:basedOn w:val="Normal"/>
    <w:link w:val="575"/>
    <w:qFormat/>
    <w:pPr>
      <w:spacing w:lineRule="atLeast" w:line="240" w:before="0" w:after="440"/>
      <w:jc w:val="center"/>
    </w:pPr>
    <w:rPr>
      <w:caps/>
      <w:spacing w:val="80"/>
      <w:sz w:val="44"/>
    </w:rPr>
  </w:style>
  <w:style w:type="paragraph" w:styleId="Date">
    <w:name w:val="Date"/>
    <w:basedOn w:val="TextBody"/>
    <w:link w:val="575"/>
    <w:qFormat/>
    <w:pPr>
      <w:keepNext w:val="true"/>
    </w:pPr>
    <w:rPr/>
  </w:style>
  <w:style w:type="paragraph" w:styleId="CityState">
    <w:name w:val="City/State"/>
    <w:basedOn w:val="TextBody"/>
    <w:link w:val="575"/>
    <w:qFormat/>
    <w:pPr>
      <w:keepNext w:val="true"/>
    </w:pPr>
    <w:rPr/>
  </w:style>
  <w:style w:type="paragraph" w:styleId="Institution">
    <w:name w:val="Institution"/>
    <w:basedOn w:val="Normal"/>
    <w:link w:val="575"/>
    <w:qFormat/>
    <w:pPr>
      <w:tabs>
        <w:tab w:val="clear" w:pos="360"/>
        <w:tab w:val="left" w:pos="1440" w:leader="none"/>
        <w:tab w:val="right" w:pos="6480" w:leader="none"/>
      </w:tabs>
      <w:spacing w:lineRule="atLeast" w:line="220" w:before="60" w:after="0"/>
      <w:jc w:val="left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Base"/>
    <w:link w:val="575"/>
    <w:pPr>
      <w:spacing w:lineRule="atLeast" w:line="220"/>
      <w:ind w:left="-2160" w:right="0" w:hanging="0"/>
    </w:pPr>
    <w:rPr/>
  </w:style>
  <w:style w:type="paragraph" w:styleId="Footer">
    <w:name w:val="Footer"/>
    <w:basedOn w:val="HeaderBase"/>
    <w:link w:val="575"/>
    <w:pPr>
      <w:tabs>
        <w:tab w:val="clear" w:pos="360"/>
        <w:tab w:val="right" w:pos="7320" w:leader="none"/>
      </w:tabs>
      <w:spacing w:lineRule="atLeast" w:line="240"/>
      <w:ind w:left="-2160" w:right="-840" w:hanging="0"/>
      <w:jc w:val="left"/>
    </w:pPr>
    <w:rPr/>
  </w:style>
  <w:style w:type="paragraph" w:styleId="Address1">
    <w:name w:val="Address 1"/>
    <w:basedOn w:val="Normal"/>
    <w:link w:val="575"/>
    <w:qFormat/>
    <w:pPr>
      <w:spacing w:lineRule="atLeast" w:line="160"/>
      <w:jc w:val="center"/>
    </w:pPr>
    <w:rPr>
      <w:caps/>
      <w:spacing w:val="30"/>
      <w:sz w:val="15"/>
    </w:rPr>
  </w:style>
  <w:style w:type="paragraph" w:styleId="SectionSubtitle">
    <w:name w:val="Section Subtitle"/>
    <w:basedOn w:val="SectionTitle"/>
    <w:link w:val="575"/>
    <w:qFormat/>
    <w:pPr/>
    <w:rPr>
      <w:i/>
      <w:caps w:val="false"/>
      <w:smallCaps w:val="false"/>
      <w:spacing w:val="10"/>
      <w:sz w:val="24"/>
    </w:rPr>
  </w:style>
  <w:style w:type="paragraph" w:styleId="Address2">
    <w:name w:val="Address 2"/>
    <w:basedOn w:val="Normal"/>
    <w:link w:val="575"/>
    <w:qFormat/>
    <w:pPr>
      <w:spacing w:lineRule="atLeast" w:line="160"/>
      <w:jc w:val="center"/>
    </w:pPr>
    <w:rPr>
      <w:caps/>
      <w:spacing w:val="30"/>
      <w:sz w:val="15"/>
    </w:rPr>
  </w:style>
  <w:style w:type="paragraph" w:styleId="TextBodyIndent">
    <w:name w:val="Body Text Indent"/>
    <w:basedOn w:val="TextBody"/>
    <w:link w:val="575"/>
    <w:pPr>
      <w:ind w:left="720" w:right="0" w:hanging="0"/>
    </w:pPr>
    <w:rPr/>
  </w:style>
  <w:style w:type="paragraph" w:styleId="PersonalData">
    <w:name w:val="Personal Data"/>
    <w:basedOn w:val="TextBody"/>
    <w:link w:val="575"/>
    <w:qFormat/>
    <w:pPr>
      <w:spacing w:lineRule="exact" w:line="240" w:before="0" w:after="120"/>
      <w:ind w:left="-1080" w:right="1080" w:hanging="0"/>
    </w:pPr>
    <w:rPr>
      <w:rFonts w:ascii="Arial" w:hAnsi="Arial"/>
      <w:i/>
      <w:sz w:val="22"/>
    </w:rPr>
  </w:style>
  <w:style w:type="paragraph" w:styleId="CompanyNameOne">
    <w:name w:val="Company Name One"/>
    <w:basedOn w:val="CompanyName"/>
    <w:qFormat/>
    <w:pPr>
      <w:spacing w:before="60" w:after="0"/>
    </w:pPr>
    <w:rPr/>
  </w:style>
  <w:style w:type="paragraph" w:styleId="NoTitle">
    <w:name w:val="No Title"/>
    <w:basedOn w:val="SectionTitle"/>
    <w:link w:val="575"/>
    <w:qFormat/>
    <w:pPr>
      <w:pBdr>
        <w:bottom w:val="nil"/>
      </w:pBdr>
    </w:pPr>
    <w:rPr/>
  </w:style>
  <w:style w:type="paragraph" w:styleId="PersonalInfo">
    <w:name w:val="Personal Info"/>
    <w:basedOn w:val="Achievement"/>
    <w:qFormat/>
    <w:pPr>
      <w:spacing w:before="220" w:after="60"/>
      <w:ind w:left="245" w:right="0" w:hanging="245"/>
    </w:pPr>
    <w:rPr/>
  </w:style>
  <w:style w:type="paragraph" w:styleId="BalloonText">
    <w:name w:val="Balloon Text"/>
    <w:basedOn w:val="Normal"/>
    <w:link w:val="575"/>
    <w:qFormat/>
    <w:pPr/>
    <w:rPr>
      <w:rFonts w:ascii="Tahoma" w:hAnsi="Tahoma"/>
      <w:sz w:val="16"/>
      <w:szCs w:val="16"/>
    </w:rPr>
  </w:style>
  <w:style w:type="paragraph" w:styleId="TableContents">
    <w:name w:val="Table Contents"/>
    <w:basedOn w:val="Normal"/>
    <w:link w:val="575"/>
    <w:qFormat/>
    <w:pPr/>
    <w:rPr/>
  </w:style>
  <w:style w:type="paragraph" w:styleId="TableHeading">
    <w:name w:val="Table Heading"/>
    <w:basedOn w:val="TableContents"/>
    <w:link w:val="575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hiatt1@hotmail.com" TargetMode="External"/><Relationship Id="rId3" Type="http://schemas.openxmlformats.org/officeDocument/2006/relationships/hyperlink" Target="http://www.mnepic.com/" TargetMode="External"/><Relationship Id="rId4" Type="http://schemas.openxmlformats.org/officeDocument/2006/relationships/hyperlink" Target="http://www.mnepic.com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345</Words>
  <Characters>2086</Characters>
  <CharactersWithSpaces>2466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2022-01-31T09:18:58Z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