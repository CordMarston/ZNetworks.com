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0E484" w14:textId="77777777" w:rsidR="00591009" w:rsidRPr="00973324" w:rsidRDefault="0028536E" w:rsidP="003353F0">
      <w:pPr>
        <w:pStyle w:val="Section"/>
        <w:pBdr>
          <w:bottom w:val="single" w:sz="4" w:space="1" w:color="2E74B5"/>
        </w:pBdr>
        <w:jc w:val="center"/>
        <w:rPr>
          <w:color w:val="auto"/>
          <w:sz w:val="40"/>
          <w:szCs w:val="40"/>
        </w:rPr>
      </w:pPr>
      <w:r w:rsidRPr="00973324">
        <w:rPr>
          <w:rFonts w:ascii="Calibri" w:hAnsi="Calibri"/>
          <w:color w:val="auto"/>
          <w:sz w:val="40"/>
          <w:szCs w:val="40"/>
        </w:rPr>
        <w:t>Spencer</w:t>
      </w:r>
      <w:r w:rsidR="00591009" w:rsidRPr="00973324">
        <w:rPr>
          <w:b/>
          <w:color w:val="auto"/>
          <w:sz w:val="40"/>
          <w:szCs w:val="40"/>
        </w:rPr>
        <w:t xml:space="preserve"> </w:t>
      </w:r>
      <w:r w:rsidR="00591009" w:rsidRPr="00973324">
        <w:rPr>
          <w:rFonts w:ascii="Calibri" w:hAnsi="Calibri"/>
          <w:color w:val="auto"/>
          <w:sz w:val="40"/>
          <w:szCs w:val="40"/>
        </w:rPr>
        <w:t>Friedrich</w:t>
      </w:r>
    </w:p>
    <w:p w14:paraId="616B7CC2" w14:textId="4DA1502D" w:rsidR="00591009" w:rsidRPr="00CC43B2" w:rsidRDefault="00C42136" w:rsidP="002C1385">
      <w:pPr>
        <w:pStyle w:val="Subsection"/>
        <w:jc w:val="center"/>
        <w:rPr>
          <w:color w:val="auto"/>
          <w:sz w:val="24"/>
          <w:szCs w:val="24"/>
        </w:rPr>
      </w:pPr>
      <w:r w:rsidRPr="00CC43B2">
        <w:rPr>
          <w:b w:val="0"/>
          <w:color w:val="auto"/>
          <w:sz w:val="24"/>
          <w:szCs w:val="24"/>
        </w:rPr>
        <w:t>1212 S Prospect St</w:t>
      </w:r>
      <w:r w:rsidR="00591009" w:rsidRPr="00CC43B2">
        <w:rPr>
          <w:b w:val="0"/>
          <w:color w:val="auto"/>
          <w:sz w:val="24"/>
          <w:szCs w:val="24"/>
        </w:rPr>
        <w:t xml:space="preserve">, </w:t>
      </w:r>
      <w:r w:rsidRPr="00CC43B2">
        <w:rPr>
          <w:b w:val="0"/>
          <w:color w:val="auto"/>
          <w:sz w:val="24"/>
          <w:szCs w:val="24"/>
        </w:rPr>
        <w:t>Tacoma</w:t>
      </w:r>
      <w:r w:rsidR="00591009" w:rsidRPr="00CC43B2">
        <w:rPr>
          <w:b w:val="0"/>
          <w:color w:val="auto"/>
          <w:sz w:val="24"/>
          <w:szCs w:val="24"/>
        </w:rPr>
        <w:t>, WA 98</w:t>
      </w:r>
      <w:r w:rsidRPr="00CC43B2">
        <w:rPr>
          <w:b w:val="0"/>
          <w:color w:val="auto"/>
          <w:sz w:val="24"/>
          <w:szCs w:val="24"/>
        </w:rPr>
        <w:t>405</w:t>
      </w:r>
      <w:r w:rsidR="006D7DFC" w:rsidRPr="00CC43B2">
        <w:rPr>
          <w:b w:val="0"/>
          <w:color w:val="auto"/>
          <w:sz w:val="24"/>
          <w:szCs w:val="24"/>
        </w:rPr>
        <w:t xml:space="preserve"> | </w:t>
      </w:r>
      <w:del w:id="0" w:author="Barbara Muldoon" w:date="2020-12-22T14:35:00Z">
        <w:r w:rsidR="006D7DFC" w:rsidRPr="00CC43B2" w:rsidDel="00F37B8A">
          <w:rPr>
            <w:b w:val="0"/>
            <w:color w:val="auto"/>
            <w:sz w:val="24"/>
            <w:szCs w:val="24"/>
          </w:rPr>
          <w:delText xml:space="preserve">C: </w:delText>
        </w:r>
      </w:del>
      <w:r w:rsidR="006D7DFC" w:rsidRPr="00CC43B2">
        <w:rPr>
          <w:b w:val="0"/>
          <w:color w:val="auto"/>
          <w:sz w:val="24"/>
          <w:szCs w:val="24"/>
        </w:rPr>
        <w:t>(717) 673-</w:t>
      </w:r>
      <w:r w:rsidR="0028536E" w:rsidRPr="00CC43B2">
        <w:rPr>
          <w:b w:val="0"/>
          <w:color w:val="auto"/>
          <w:sz w:val="24"/>
          <w:szCs w:val="24"/>
        </w:rPr>
        <w:t>2366</w:t>
      </w:r>
      <w:r w:rsidR="006D7DFC" w:rsidRPr="00CC43B2">
        <w:rPr>
          <w:b w:val="0"/>
          <w:color w:val="auto"/>
          <w:sz w:val="24"/>
          <w:szCs w:val="24"/>
        </w:rPr>
        <w:t xml:space="preserve"> | </w:t>
      </w:r>
      <w:r w:rsidR="0028536E" w:rsidRPr="00CC43B2">
        <w:rPr>
          <w:b w:val="0"/>
          <w:color w:val="auto"/>
          <w:sz w:val="24"/>
          <w:szCs w:val="24"/>
        </w:rPr>
        <w:t>sfriedrich77</w:t>
      </w:r>
      <w:r w:rsidR="006D7DFC" w:rsidRPr="00CC43B2">
        <w:rPr>
          <w:b w:val="0"/>
          <w:color w:val="auto"/>
          <w:sz w:val="24"/>
          <w:szCs w:val="24"/>
        </w:rPr>
        <w:t>@gmail.com</w:t>
      </w:r>
    </w:p>
    <w:p w14:paraId="739E1263" w14:textId="77777777" w:rsidR="00435231" w:rsidRPr="00973324" w:rsidRDefault="00435231" w:rsidP="003353F0">
      <w:pPr>
        <w:pStyle w:val="Subsection"/>
        <w:pBdr>
          <w:bottom w:val="single" w:sz="4" w:space="1" w:color="2E74B5"/>
        </w:pBdr>
        <w:ind w:left="-630"/>
        <w:jc w:val="both"/>
        <w:rPr>
          <w:b w:val="0"/>
          <w:color w:val="auto"/>
          <w:sz w:val="16"/>
          <w:szCs w:val="16"/>
        </w:rPr>
      </w:pPr>
    </w:p>
    <w:p w14:paraId="12346018" w14:textId="77777777" w:rsidR="00591009" w:rsidRPr="00973324" w:rsidRDefault="00A41C47" w:rsidP="003353F0">
      <w:pPr>
        <w:pStyle w:val="Subsection"/>
        <w:pBdr>
          <w:bottom w:val="single" w:sz="4" w:space="1" w:color="2E74B5"/>
        </w:pBdr>
        <w:ind w:left="-630"/>
        <w:jc w:val="both"/>
        <w:rPr>
          <w:color w:val="auto"/>
          <w:sz w:val="24"/>
          <w:szCs w:val="24"/>
        </w:rPr>
      </w:pPr>
      <w:r w:rsidRPr="00973324">
        <w:rPr>
          <w:color w:val="auto"/>
          <w:sz w:val="24"/>
          <w:szCs w:val="24"/>
        </w:rPr>
        <w:t>Summary</w:t>
      </w:r>
      <w:r w:rsidR="00CC43B2">
        <w:rPr>
          <w:color w:val="auto"/>
          <w:sz w:val="24"/>
          <w:szCs w:val="24"/>
        </w:rPr>
        <w:t xml:space="preserve"> </w:t>
      </w:r>
    </w:p>
    <w:p w14:paraId="7E574392" w14:textId="77777777" w:rsidR="00B71A9B" w:rsidRPr="00973324" w:rsidRDefault="00B71A9B" w:rsidP="00435231">
      <w:pPr>
        <w:pStyle w:val="Subsection"/>
        <w:ind w:left="-630"/>
        <w:jc w:val="both"/>
        <w:rPr>
          <w:b w:val="0"/>
          <w:color w:val="auto"/>
        </w:rPr>
      </w:pPr>
    </w:p>
    <w:p w14:paraId="1D75C5B0" w14:textId="5152FD83" w:rsidR="00375B6D" w:rsidRPr="00AB4F06" w:rsidRDefault="00CC43B2" w:rsidP="00CC43B2">
      <w:pPr>
        <w:pStyle w:val="Subsection"/>
        <w:ind w:left="-630"/>
        <w:rPr>
          <w:b w:val="0"/>
          <w:color w:val="000000"/>
          <w:sz w:val="24"/>
          <w:szCs w:val="24"/>
          <w:shd w:val="clear" w:color="auto" w:fill="FCFCFD"/>
        </w:rPr>
      </w:pPr>
      <w:r w:rsidRPr="00AB4F06">
        <w:rPr>
          <w:rFonts w:eastAsia="Garamond"/>
          <w:b w:val="0"/>
          <w:color w:val="000000"/>
          <w:sz w:val="24"/>
          <w:szCs w:val="24"/>
        </w:rPr>
        <w:t xml:space="preserve">IT Network System Administration and Security graduate </w:t>
      </w:r>
      <w:r w:rsidRPr="00AB4F06">
        <w:rPr>
          <w:b w:val="0"/>
          <w:color w:val="000000"/>
          <w:sz w:val="24"/>
          <w:szCs w:val="24"/>
          <w:shd w:val="clear" w:color="auto" w:fill="FCFCFD"/>
        </w:rPr>
        <w:t xml:space="preserve">with experience </w:t>
      </w:r>
      <w:r w:rsidR="00BC73E7" w:rsidRPr="00AB4F06">
        <w:rPr>
          <w:b w:val="0"/>
          <w:color w:val="000000"/>
          <w:sz w:val="24"/>
          <w:szCs w:val="24"/>
          <w:shd w:val="clear" w:color="auto" w:fill="FCFCFD"/>
        </w:rPr>
        <w:t xml:space="preserve">in </w:t>
      </w:r>
      <w:r w:rsidR="00F37B8A" w:rsidRPr="00AB4F06">
        <w:rPr>
          <w:b w:val="0"/>
          <w:color w:val="000000"/>
          <w:sz w:val="24"/>
          <w:szCs w:val="24"/>
          <w:shd w:val="clear" w:color="auto" w:fill="FCFCFD"/>
        </w:rPr>
        <w:t xml:space="preserve">network security, </w:t>
      </w:r>
      <w:r w:rsidR="00BC73E7" w:rsidRPr="00AB4F06">
        <w:rPr>
          <w:b w:val="0"/>
          <w:color w:val="000000"/>
          <w:sz w:val="24"/>
          <w:szCs w:val="24"/>
          <w:shd w:val="clear" w:color="auto" w:fill="FCFCFD"/>
        </w:rPr>
        <w:t xml:space="preserve">routing and switching, </w:t>
      </w:r>
      <w:r w:rsidR="00F37B8A" w:rsidRPr="00AB4F06">
        <w:rPr>
          <w:b w:val="0"/>
          <w:color w:val="000000"/>
          <w:sz w:val="24"/>
          <w:szCs w:val="24"/>
          <w:shd w:val="clear" w:color="auto" w:fill="FCFCFD"/>
        </w:rPr>
        <w:t xml:space="preserve">and </w:t>
      </w:r>
      <w:r w:rsidR="00BC73E7" w:rsidRPr="00AB4F06">
        <w:rPr>
          <w:b w:val="0"/>
          <w:color w:val="000000"/>
          <w:sz w:val="24"/>
          <w:szCs w:val="24"/>
          <w:shd w:val="clear" w:color="auto" w:fill="FCFCFD"/>
        </w:rPr>
        <w:t xml:space="preserve">AWS and Azure </w:t>
      </w:r>
      <w:del w:id="1" w:author="liber" w:date="2020-12-22T16:04:00Z">
        <w:r w:rsidR="00BC73E7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>handling</w:delText>
        </w:r>
      </w:del>
      <w:ins w:id="2" w:author="liber" w:date="2020-12-22T16:04:00Z">
        <w:r w:rsidR="0006210B">
          <w:rPr>
            <w:b w:val="0"/>
            <w:color w:val="000000"/>
            <w:sz w:val="24"/>
            <w:szCs w:val="24"/>
            <w:shd w:val="clear" w:color="auto" w:fill="FCFCFD"/>
          </w:rPr>
          <w:t>cloud operation</w:t>
        </w:r>
      </w:ins>
      <w:r w:rsidR="00F37B8A" w:rsidRPr="00AB4F06">
        <w:rPr>
          <w:b w:val="0"/>
          <w:color w:val="000000"/>
          <w:sz w:val="24"/>
          <w:szCs w:val="24"/>
          <w:shd w:val="clear" w:color="auto" w:fill="FCFCFD"/>
        </w:rPr>
        <w:t>.</w:t>
      </w:r>
      <w:r w:rsidR="00AB08F3" w:rsidRPr="00AB4F06">
        <w:rPr>
          <w:b w:val="0"/>
          <w:color w:val="000000"/>
          <w:sz w:val="24"/>
          <w:szCs w:val="24"/>
          <w:shd w:val="clear" w:color="auto" w:fill="FCFCFD"/>
        </w:rPr>
        <w:t xml:space="preserve"> Team player with excellent analytical and </w:t>
      </w:r>
      <w:del w:id="3" w:author="liber" w:date="2020-12-22T16:04:00Z">
        <w:r w:rsidR="00AB08F3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>problem solving</w:delText>
        </w:r>
      </w:del>
      <w:ins w:id="4" w:author="liber" w:date="2020-12-22T16:04:00Z">
        <w:r w:rsidR="0006210B" w:rsidRPr="00AB4F06">
          <w:rPr>
            <w:b w:val="0"/>
            <w:color w:val="000000"/>
            <w:sz w:val="24"/>
            <w:szCs w:val="24"/>
            <w:shd w:val="clear" w:color="auto" w:fill="FCFCFD"/>
          </w:rPr>
          <w:t>problem-solving</w:t>
        </w:r>
      </w:ins>
      <w:r w:rsidR="00AB08F3" w:rsidRPr="00AB4F06">
        <w:rPr>
          <w:b w:val="0"/>
          <w:color w:val="000000"/>
          <w:sz w:val="24"/>
          <w:szCs w:val="24"/>
          <w:shd w:val="clear" w:color="auto" w:fill="FCFCFD"/>
        </w:rPr>
        <w:t xml:space="preserve"> skills.</w:t>
      </w:r>
      <w:ins w:id="5" w:author="Barbara Muldoon" w:date="2020-12-22T15:30:00Z">
        <w:r w:rsidR="00AB08F3" w:rsidRPr="00AB4F06">
          <w:rPr>
            <w:b w:val="0"/>
            <w:color w:val="000000"/>
            <w:sz w:val="24"/>
            <w:szCs w:val="24"/>
            <w:shd w:val="clear" w:color="auto" w:fill="FCFCFD"/>
          </w:rPr>
          <w:t xml:space="preserve"> </w:t>
        </w:r>
      </w:ins>
      <w:ins w:id="6" w:author="Barbara Muldoon" w:date="2020-12-22T15:05:00Z">
        <w:r w:rsidR="00375B6D" w:rsidRPr="00AB4F06">
          <w:rPr>
            <w:b w:val="0"/>
            <w:color w:val="000000"/>
            <w:sz w:val="24"/>
            <w:szCs w:val="24"/>
            <w:shd w:val="clear" w:color="auto" w:fill="FCFCFD"/>
          </w:rPr>
          <w:t xml:space="preserve"> </w:t>
        </w:r>
      </w:ins>
      <w:r w:rsidR="00375B6D" w:rsidRPr="00AB4F06">
        <w:rPr>
          <w:b w:val="0"/>
          <w:color w:val="000000"/>
          <w:sz w:val="24"/>
          <w:szCs w:val="24"/>
          <w:shd w:val="clear" w:color="auto" w:fill="FCFCFD"/>
        </w:rPr>
        <w:t>Seeking an entry level IT position with opportunities for career grow</w:t>
      </w:r>
      <w:r w:rsidR="00AB08F3" w:rsidRPr="00AB4F06">
        <w:rPr>
          <w:b w:val="0"/>
          <w:color w:val="000000"/>
          <w:sz w:val="24"/>
          <w:szCs w:val="24"/>
          <w:shd w:val="clear" w:color="auto" w:fill="FCFCFD"/>
        </w:rPr>
        <w:t>th</w:t>
      </w:r>
      <w:r w:rsidR="00375B6D" w:rsidRPr="00AB4F06">
        <w:rPr>
          <w:b w:val="0"/>
          <w:color w:val="000000"/>
          <w:sz w:val="24"/>
          <w:szCs w:val="24"/>
          <w:shd w:val="clear" w:color="auto" w:fill="FCFCFD"/>
        </w:rPr>
        <w:t xml:space="preserve"> where I can use my education</w:t>
      </w:r>
      <w:r w:rsidR="006229F1" w:rsidRPr="00AB4F06">
        <w:rPr>
          <w:b w:val="0"/>
          <w:color w:val="000000"/>
          <w:sz w:val="24"/>
          <w:szCs w:val="24"/>
          <w:shd w:val="clear" w:color="auto" w:fill="FCFCFD"/>
        </w:rPr>
        <w:t xml:space="preserve"> </w:t>
      </w:r>
      <w:del w:id="7" w:author="liber" w:date="2020-12-22T16:03:00Z">
        <w:r w:rsidR="006229F1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 xml:space="preserve">and </w:delText>
        </w:r>
        <w:r w:rsidR="00375B6D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 xml:space="preserve"> technical</w:delText>
        </w:r>
      </w:del>
      <w:ins w:id="8" w:author="liber" w:date="2020-12-22T16:03:00Z">
        <w:r w:rsidR="0006210B" w:rsidRPr="00AB4F06">
          <w:rPr>
            <w:b w:val="0"/>
            <w:color w:val="000000"/>
            <w:sz w:val="24"/>
            <w:szCs w:val="24"/>
            <w:shd w:val="clear" w:color="auto" w:fill="FCFCFD"/>
          </w:rPr>
          <w:t>and technical</w:t>
        </w:r>
      </w:ins>
      <w:r w:rsidR="00375B6D" w:rsidRPr="00AB4F06">
        <w:rPr>
          <w:b w:val="0"/>
          <w:color w:val="000000"/>
          <w:sz w:val="24"/>
          <w:szCs w:val="24"/>
          <w:shd w:val="clear" w:color="auto" w:fill="FCFCFD"/>
        </w:rPr>
        <w:t xml:space="preserve"> experience </w:t>
      </w:r>
      <w:r w:rsidR="006229F1" w:rsidRPr="00AB4F06">
        <w:rPr>
          <w:b w:val="0"/>
          <w:color w:val="000000"/>
          <w:sz w:val="24"/>
          <w:szCs w:val="24"/>
          <w:shd w:val="clear" w:color="auto" w:fill="FCFCFD"/>
        </w:rPr>
        <w:t>to</w:t>
      </w:r>
      <w:r w:rsidR="00AB08F3" w:rsidRPr="00AB4F06">
        <w:rPr>
          <w:b w:val="0"/>
          <w:color w:val="000000"/>
          <w:sz w:val="24"/>
          <w:szCs w:val="24"/>
          <w:shd w:val="clear" w:color="auto" w:fill="FCFCFD"/>
        </w:rPr>
        <w:t xml:space="preserve"> contribute to </w:t>
      </w:r>
      <w:del w:id="9" w:author="liber" w:date="2020-12-22T16:04:00Z">
        <w:r w:rsidR="00AB08F3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 xml:space="preserve">XXXXXX insert COMPANY NAMExxx </w:delText>
        </w:r>
      </w:del>
      <w:ins w:id="10" w:author="liber" w:date="2020-12-22T16:04:00Z">
        <w:r w:rsidR="0006210B">
          <w:rPr>
            <w:b w:val="0"/>
            <w:color w:val="000000"/>
            <w:sz w:val="24"/>
            <w:szCs w:val="24"/>
            <w:shd w:val="clear" w:color="auto" w:fill="FCFCFD"/>
          </w:rPr>
          <w:t xml:space="preserve">the enrichment of the work </w:t>
        </w:r>
      </w:ins>
      <w:ins w:id="11" w:author="liber" w:date="2020-12-22T16:05:00Z">
        <w:r w:rsidR="0006210B">
          <w:rPr>
            <w:b w:val="0"/>
            <w:color w:val="000000"/>
            <w:sz w:val="24"/>
            <w:szCs w:val="24"/>
            <w:shd w:val="clear" w:color="auto" w:fill="FCFCFD"/>
          </w:rPr>
          <w:t>environment.</w:t>
        </w:r>
      </w:ins>
      <w:del w:id="12" w:author="liber" w:date="2020-12-22T16:04:00Z">
        <w:r w:rsidR="00AB08F3" w:rsidRPr="00AB4F06" w:rsidDel="0006210B">
          <w:rPr>
            <w:b w:val="0"/>
            <w:color w:val="000000"/>
            <w:sz w:val="24"/>
            <w:szCs w:val="24"/>
            <w:shd w:val="clear" w:color="auto" w:fill="FCFCFD"/>
          </w:rPr>
          <w:delText>organizational goals.</w:delText>
        </w:r>
      </w:del>
    </w:p>
    <w:p w14:paraId="54A48132" w14:textId="10854D1D" w:rsidR="00375B6D" w:rsidRPr="00AB4F06" w:rsidDel="00375B6D" w:rsidRDefault="00375B6D" w:rsidP="00CC43B2">
      <w:pPr>
        <w:pStyle w:val="Subsection"/>
        <w:ind w:left="-630"/>
        <w:rPr>
          <w:del w:id="13" w:author="Barbara Muldoon" w:date="2020-12-22T15:09:00Z"/>
          <w:b w:val="0"/>
          <w:color w:val="000000"/>
          <w:sz w:val="24"/>
          <w:szCs w:val="24"/>
          <w:shd w:val="clear" w:color="auto" w:fill="FCFCFD"/>
        </w:rPr>
      </w:pPr>
    </w:p>
    <w:p w14:paraId="3D06382B" w14:textId="77777777" w:rsidR="00CC43B2" w:rsidRDefault="00CC43B2" w:rsidP="00CC43B2">
      <w:pPr>
        <w:pStyle w:val="Subsection"/>
        <w:pBdr>
          <w:bottom w:val="single" w:sz="4" w:space="1" w:color="2E74B5"/>
        </w:pBdr>
        <w:ind w:left="-630"/>
        <w:rPr>
          <w:rFonts w:ascii="Arial" w:hAnsi="Arial" w:cs="Arial"/>
          <w:color w:val="384347"/>
          <w:sz w:val="23"/>
          <w:szCs w:val="23"/>
          <w:shd w:val="clear" w:color="auto" w:fill="FCFCFD"/>
        </w:rPr>
      </w:pPr>
    </w:p>
    <w:p w14:paraId="36112843" w14:textId="6DF60779" w:rsidR="00A3216E" w:rsidRPr="00CF0981" w:rsidDel="0006210B" w:rsidRDefault="00F37B8A" w:rsidP="00CC43B2">
      <w:pPr>
        <w:pStyle w:val="Subsection"/>
        <w:pBdr>
          <w:bottom w:val="single" w:sz="4" w:space="1" w:color="2E74B5"/>
        </w:pBdr>
        <w:ind w:left="-630"/>
        <w:rPr>
          <w:del w:id="14" w:author="liber" w:date="2020-12-22T16:04:00Z"/>
          <w:rFonts w:ascii="Arial" w:hAnsi="Arial" w:cs="Arial"/>
          <w:b w:val="0"/>
          <w:i/>
          <w:color w:val="4472C4"/>
          <w:sz w:val="23"/>
          <w:szCs w:val="23"/>
          <w:shd w:val="clear" w:color="auto" w:fill="FCFCFD"/>
        </w:rPr>
      </w:pPr>
      <w:ins w:id="15" w:author="Barbara Muldoon" w:date="2020-12-22T14:37:00Z">
        <w:del w:id="16" w:author="liber" w:date="2020-12-22T16:04:00Z">
          <w:r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 xml:space="preserve">SPENCER </w:delText>
          </w:r>
        </w:del>
      </w:ins>
      <w:ins w:id="17" w:author="Barbara Muldoon" w:date="2020-12-22T14:56:00Z">
        <w:del w:id="18" w:author="liber" w:date="2020-12-22T16:04:00Z">
          <w:r w:rsidR="009617D2"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>–</w:delText>
          </w:r>
        </w:del>
      </w:ins>
      <w:ins w:id="19" w:author="Barbara Muldoon" w:date="2020-12-22T14:37:00Z">
        <w:del w:id="20" w:author="liber" w:date="2020-12-22T16:04:00Z">
          <w:r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 xml:space="preserve"> </w:delText>
          </w:r>
        </w:del>
      </w:ins>
      <w:ins w:id="21" w:author="Barbara Muldoon" w:date="2020-12-22T14:57:00Z">
        <w:del w:id="22" w:author="liber" w:date="2020-12-22T16:04:00Z">
          <w:r w:rsidR="009617D2"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>Is there anything specific you can add regarding the kind of position you are looking for?</w:delText>
          </w:r>
        </w:del>
      </w:ins>
      <w:ins w:id="23" w:author="Barbara Muldoon" w:date="2020-12-22T14:58:00Z">
        <w:del w:id="24" w:author="liber" w:date="2020-12-22T16:04:00Z">
          <w:r w:rsidR="009617D2"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 xml:space="preserve"> You want to sell yourself</w:delText>
          </w:r>
        </w:del>
      </w:ins>
      <w:ins w:id="25" w:author="Barbara Muldoon" w:date="2020-12-22T15:01:00Z">
        <w:del w:id="26" w:author="liber" w:date="2020-12-22T16:04:00Z">
          <w:r w:rsidR="009617D2" w:rsidDel="0006210B">
            <w:rPr>
              <w:rFonts w:ascii="Arial" w:hAnsi="Arial" w:cs="Arial"/>
              <w:b w:val="0"/>
              <w:i/>
              <w:color w:val="4472C4"/>
              <w:sz w:val="23"/>
              <w:szCs w:val="23"/>
              <w:shd w:val="clear" w:color="auto" w:fill="FCFCFD"/>
            </w:rPr>
            <w:delText>, catch their interest</w:delText>
          </w:r>
        </w:del>
      </w:ins>
    </w:p>
    <w:p w14:paraId="4B4258B2" w14:textId="77777777" w:rsidR="00591009" w:rsidRPr="00973324" w:rsidRDefault="00A3216E" w:rsidP="003353F0">
      <w:pPr>
        <w:pStyle w:val="Subsection"/>
        <w:pBdr>
          <w:bottom w:val="single" w:sz="4" w:space="1" w:color="2E74B5"/>
        </w:pBdr>
        <w:ind w:left="-63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Skills Summary </w:t>
      </w:r>
    </w:p>
    <w:p w14:paraId="4B519402" w14:textId="77777777" w:rsidR="00A41C47" w:rsidRPr="00973324" w:rsidRDefault="00A41C47" w:rsidP="00A3216E">
      <w:pPr>
        <w:pStyle w:val="Subsection"/>
        <w:jc w:val="both"/>
        <w:rPr>
          <w:b w:val="0"/>
          <w:color w:val="auto"/>
        </w:rPr>
        <w:sectPr w:rsidR="00A41C47" w:rsidRPr="00973324" w:rsidSect="008706DC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13A7E76C" w14:textId="6F336279" w:rsidR="00CC43B2" w:rsidRPr="00CC43B2" w:rsidDel="006229F1" w:rsidRDefault="00CC43B2" w:rsidP="00CC43B2">
      <w:pPr>
        <w:spacing w:before="225" w:after="150" w:line="240" w:lineRule="auto"/>
        <w:contextualSpacing w:val="0"/>
        <w:rPr>
          <w:del w:id="27" w:author="Barbara Muldoon" w:date="2020-12-22T15:22:00Z"/>
          <w:rFonts w:ascii="Times New Roman" w:eastAsia="Times New Roman" w:hAnsi="Times New Roman" w:cs="Times New Roman"/>
          <w:b/>
          <w:color w:val="auto"/>
          <w:sz w:val="24"/>
          <w:lang w:eastAsia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48"/>
        <w:gridCol w:w="7242"/>
      </w:tblGrid>
      <w:tr w:rsidR="00CC43B2" w:rsidRPr="00CC43B2" w14:paraId="7EB3EFEA" w14:textId="77777777" w:rsidTr="00CC43B2"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5D3C8" w14:textId="77777777" w:rsidR="00CC43B2" w:rsidRPr="00CC43B2" w:rsidRDefault="00CC43B2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Certifications:</w:t>
            </w:r>
          </w:p>
        </w:tc>
        <w:tc>
          <w:tcPr>
            <w:tcW w:w="72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664F" w14:textId="24D77626" w:rsidR="00CC43B2" w:rsidRPr="00CC43B2" w:rsidRDefault="00A3216E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del w:id="28" w:author="liber" w:date="2020-12-22T16:12:00Z">
              <w:r w:rsidRPr="00A3216E" w:rsidDel="00073869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Comptia Security Plus</w:delText>
              </w:r>
            </w:del>
            <w:r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 </w:t>
            </w:r>
            <w:ins w:id="29" w:author="liber" w:date="2020-12-22T16:13:00Z">
              <w:r w:rsidR="00073869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CompTIA Security+</w:t>
              </w:r>
              <w:r w:rsidR="00073869" w:rsidRPr="00A3216E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 xml:space="preserve"> </w:t>
              </w:r>
            </w:ins>
            <w:r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(certified 2021-2023)</w:t>
            </w:r>
            <w:ins w:id="30" w:author="Barbara Muldoon" w:date="2020-12-22T14:54:00Z">
              <w:r w:rsidR="009617D2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 xml:space="preserve">  </w:t>
              </w:r>
              <w:del w:id="31" w:author="liber" w:date="2020-12-22T16:12:00Z">
                <w:r w:rsidR="009617D2" w:rsidDel="00073869">
                  <w:rPr>
                    <w:rFonts w:ascii="Arial" w:eastAsia="Times New Roman" w:hAnsi="Arial" w:cs="Arial"/>
                    <w:color w:val="auto"/>
                    <w:szCs w:val="20"/>
                    <w:lang w:eastAsia="en-US"/>
                  </w:rPr>
                  <w:delText>(Spencer, isn</w:delText>
                </w:r>
              </w:del>
            </w:ins>
            <w:ins w:id="32" w:author="Barbara Muldoon" w:date="2020-12-22T14:55:00Z">
              <w:del w:id="33" w:author="liber" w:date="2020-12-22T16:12:00Z">
                <w:r w:rsidR="009617D2" w:rsidDel="00073869">
                  <w:rPr>
                    <w:rFonts w:ascii="Arial" w:eastAsia="Times New Roman" w:hAnsi="Arial" w:cs="Arial"/>
                    <w:color w:val="auto"/>
                    <w:szCs w:val="20"/>
                    <w:lang w:eastAsia="en-US"/>
                  </w:rPr>
                  <w:delText xml:space="preserve">’t this certification known as </w:delText>
                </w:r>
              </w:del>
              <w:del w:id="34" w:author="liber" w:date="2020-12-22T16:13:00Z">
                <w:r w:rsidR="009617D2" w:rsidDel="00073869">
                  <w:rPr>
                    <w:rFonts w:ascii="Arial" w:eastAsia="Times New Roman" w:hAnsi="Arial" w:cs="Arial"/>
                    <w:color w:val="auto"/>
                    <w:szCs w:val="20"/>
                    <w:lang w:eastAsia="en-US"/>
                  </w:rPr>
                  <w:delText>CompTIA Security+</w:delText>
                </w:r>
              </w:del>
            </w:ins>
          </w:p>
        </w:tc>
      </w:tr>
      <w:tr w:rsidR="00CC43B2" w:rsidRPr="00CC43B2" w14:paraId="1A4BED93" w14:textId="77777777" w:rsidTr="00CC43B2">
        <w:tc>
          <w:tcPr>
            <w:tcW w:w="355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7D0BA" w14:textId="77777777" w:rsidR="00CC43B2" w:rsidRPr="00CC43B2" w:rsidRDefault="00CC43B2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Systems:</w:t>
            </w:r>
          </w:p>
        </w:tc>
        <w:tc>
          <w:tcPr>
            <w:tcW w:w="7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F5EFD" w14:textId="60C9E7E4" w:rsidR="00CC43B2" w:rsidRPr="00CC43B2" w:rsidRDefault="00CC43B2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bookmarkStart w:id="35" w:name="_Hlk59217670"/>
            <w:r w:rsidRPr="00CC43B2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Unix, Linux, </w:t>
            </w:r>
            <w:bookmarkEnd w:id="35"/>
            <w:r w:rsidRPr="00CC43B2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Windows, Mac OS X, Mobile</w:t>
            </w:r>
          </w:p>
        </w:tc>
      </w:tr>
      <w:tr w:rsidR="00CC43B2" w:rsidRPr="00CC43B2" w14:paraId="79BAC6B0" w14:textId="77777777" w:rsidTr="00CC43B2"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5D5D3" w14:textId="6CF6DC58" w:rsidR="00CC43B2" w:rsidRPr="00CC43B2" w:rsidRDefault="00E44BBC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Network Management</w:t>
            </w:r>
            <w:r w:rsidR="00CC43B2"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:</w:t>
            </w:r>
          </w:p>
        </w:tc>
        <w:tc>
          <w:tcPr>
            <w:tcW w:w="72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ED0D" w14:textId="64EB4582" w:rsidR="00CC43B2" w:rsidRPr="00CC43B2" w:rsidRDefault="00E44BBC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Physical </w:t>
            </w:r>
            <w:ins w:id="36" w:author="Barbara Muldoon" w:date="2020-12-22T15:30:00Z">
              <w:r w:rsidR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S</w:t>
              </w:r>
            </w:ins>
            <w:del w:id="37" w:author="Barbara Muldoon" w:date="2020-12-22T15:30:00Z">
              <w:r w:rsidDel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s</w:delText>
              </w:r>
            </w:del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ecurity, Network Security, Cisco Routing and Switching, Firewall </w:t>
            </w:r>
            <w:ins w:id="38" w:author="Barbara Muldoon" w:date="2020-12-22T15:30:00Z">
              <w:r w:rsidR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S</w:t>
              </w:r>
            </w:ins>
            <w:del w:id="39" w:author="Barbara Muldoon" w:date="2020-12-22T15:30:00Z">
              <w:r w:rsidDel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s</w:delText>
              </w:r>
            </w:del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ecurity, Subnetting, and Packet Tracer</w:t>
            </w:r>
          </w:p>
        </w:tc>
      </w:tr>
      <w:tr w:rsidR="00CC43B2" w:rsidRPr="00CC43B2" w14:paraId="6110E39D" w14:textId="77777777" w:rsidTr="00CC43B2"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54C45" w14:textId="77777777" w:rsidR="00CC43B2" w:rsidRPr="00CC43B2" w:rsidRDefault="00CC43B2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Languages:</w:t>
            </w:r>
          </w:p>
        </w:tc>
        <w:tc>
          <w:tcPr>
            <w:tcW w:w="72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BB023" w14:textId="419EAA94" w:rsidR="00CC43B2" w:rsidRPr="00CC43B2" w:rsidRDefault="00E44BBC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Python, Microsoft </w:t>
            </w:r>
            <w:proofErr w:type="spellStart"/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Powershell</w:t>
            </w:r>
            <w:proofErr w:type="spellEnd"/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, MS-DOS  </w:t>
            </w:r>
          </w:p>
        </w:tc>
      </w:tr>
      <w:tr w:rsidR="00CC43B2" w:rsidRPr="00CC43B2" w14:paraId="68B75AB4" w14:textId="77777777" w:rsidTr="00CC43B2"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8E104" w14:textId="1A820439" w:rsidR="00CC43B2" w:rsidRPr="00CC43B2" w:rsidRDefault="00E44BBC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Systems, </w:t>
            </w:r>
            <w:r w:rsidR="00CC43B2"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Software</w:t>
            </w:r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 and </w:t>
            </w:r>
            <w:ins w:id="40" w:author="Barbara Muldoon" w:date="2020-12-22T15:29:00Z">
              <w:r w:rsidR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C</w:t>
              </w:r>
            </w:ins>
            <w:del w:id="41" w:author="Barbara Muldoon" w:date="2020-12-22T15:29:00Z">
              <w:r w:rsidDel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c</w:delText>
              </w:r>
            </w:del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loud </w:t>
            </w:r>
            <w:ins w:id="42" w:author="Barbara Muldoon" w:date="2020-12-22T15:30:00Z">
              <w:r w:rsidR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M</w:t>
              </w:r>
            </w:ins>
            <w:del w:id="43" w:author="Barbara Muldoon" w:date="2020-12-22T15:30:00Z">
              <w:r w:rsidDel="00AB08F3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m</w:delText>
              </w:r>
            </w:del>
            <w:r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anagement</w:t>
            </w:r>
            <w:r w:rsidR="00CC43B2" w:rsidRPr="00A3216E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:</w:t>
            </w:r>
          </w:p>
        </w:tc>
        <w:tc>
          <w:tcPr>
            <w:tcW w:w="729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D4545" w14:textId="64EC0648" w:rsidR="00CC43B2" w:rsidRPr="00CC43B2" w:rsidRDefault="00CC43B2" w:rsidP="00CC43B2">
            <w:pPr>
              <w:spacing w:after="150" w:line="360" w:lineRule="atLeast"/>
              <w:contextualSpacing w:val="0"/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</w:pPr>
            <w:r w:rsidRPr="00CC43B2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MS Office</w:t>
            </w:r>
            <w:r w:rsidR="00E44BBC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, Microsoft Azure, Amazon AWS, PC repair and imaging, VMware </w:t>
            </w:r>
            <w:ins w:id="44" w:author="Barbara Muldoon" w:date="2020-12-22T15:10:00Z">
              <w:r w:rsidR="00375B6D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M</w:t>
              </w:r>
            </w:ins>
            <w:del w:id="45" w:author="Barbara Muldoon" w:date="2020-12-22T15:10:00Z">
              <w:r w:rsidR="00E44BBC" w:rsidDel="00375B6D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m</w:delText>
              </w:r>
            </w:del>
            <w:r w:rsidR="00E44BBC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anagement</w:t>
            </w:r>
            <w:r w:rsidR="00BC73E7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 xml:space="preserve"> and </w:t>
            </w:r>
            <w:ins w:id="46" w:author="Barbara Muldoon" w:date="2020-12-22T14:56:00Z">
              <w:r w:rsidR="009617D2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t>W</w:t>
              </w:r>
            </w:ins>
            <w:del w:id="47" w:author="Barbara Muldoon" w:date="2020-12-22T14:56:00Z">
              <w:r w:rsidR="00BC73E7" w:rsidDel="009617D2">
                <w:rPr>
                  <w:rFonts w:ascii="Arial" w:eastAsia="Times New Roman" w:hAnsi="Arial" w:cs="Arial"/>
                  <w:color w:val="auto"/>
                  <w:szCs w:val="20"/>
                  <w:lang w:eastAsia="en-US"/>
                </w:rPr>
                <w:delText>w</w:delText>
              </w:r>
            </w:del>
            <w:r w:rsidR="00BC73E7">
              <w:rPr>
                <w:rFonts w:ascii="Arial" w:eastAsia="Times New Roman" w:hAnsi="Arial" w:cs="Arial"/>
                <w:color w:val="auto"/>
                <w:szCs w:val="20"/>
                <w:lang w:eastAsia="en-US"/>
              </w:rPr>
              <w:t>ireshark</w:t>
            </w:r>
          </w:p>
        </w:tc>
      </w:tr>
    </w:tbl>
    <w:p w14:paraId="5D1FA825" w14:textId="77777777" w:rsidR="00CC43B2" w:rsidRPr="00973324" w:rsidRDefault="00CC43B2" w:rsidP="00435231">
      <w:pPr>
        <w:pStyle w:val="Subsection"/>
        <w:jc w:val="both"/>
        <w:rPr>
          <w:color w:val="auto"/>
          <w:sz w:val="16"/>
          <w:szCs w:val="16"/>
        </w:rPr>
      </w:pPr>
    </w:p>
    <w:p w14:paraId="3FC0A0F1" w14:textId="77777777" w:rsidR="00AB08F3" w:rsidRDefault="00AB08F3" w:rsidP="003353F0">
      <w:pPr>
        <w:pStyle w:val="Subsection"/>
        <w:pBdr>
          <w:bottom w:val="single" w:sz="4" w:space="1" w:color="2E74B5"/>
        </w:pBdr>
        <w:jc w:val="both"/>
        <w:rPr>
          <w:color w:val="auto"/>
          <w:sz w:val="24"/>
          <w:szCs w:val="24"/>
        </w:rPr>
      </w:pPr>
    </w:p>
    <w:p w14:paraId="5BEB0B1A" w14:textId="77777777" w:rsidR="00AB08F3" w:rsidRDefault="00AB08F3" w:rsidP="003353F0">
      <w:pPr>
        <w:pStyle w:val="Subsection"/>
        <w:pBdr>
          <w:bottom w:val="single" w:sz="4" w:space="1" w:color="2E74B5"/>
        </w:pBdr>
        <w:jc w:val="both"/>
        <w:rPr>
          <w:color w:val="auto"/>
          <w:sz w:val="24"/>
          <w:szCs w:val="24"/>
        </w:rPr>
      </w:pPr>
    </w:p>
    <w:p w14:paraId="22827DD7" w14:textId="77777777" w:rsidR="00321A74" w:rsidRPr="00973324" w:rsidRDefault="00CC43B2" w:rsidP="003353F0">
      <w:pPr>
        <w:pStyle w:val="Subsection"/>
        <w:pBdr>
          <w:bottom w:val="single" w:sz="4" w:space="1" w:color="2E74B5"/>
        </w:pBd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EDUCATION</w:t>
      </w:r>
    </w:p>
    <w:p w14:paraId="03227840" w14:textId="77777777" w:rsidR="00CC43B2" w:rsidRDefault="00CC43B2" w:rsidP="00CC43B2">
      <w:pPr>
        <w:jc w:val="right"/>
        <w:rPr>
          <w:b/>
          <w:color w:val="auto"/>
          <w:szCs w:val="20"/>
        </w:rPr>
      </w:pPr>
    </w:p>
    <w:p w14:paraId="5C6BEC3D" w14:textId="5ADA3B4F" w:rsidR="00D2534A" w:rsidRDefault="00BC73E7" w:rsidP="00CC43B2">
      <w:pPr>
        <w:rPr>
          <w:b/>
          <w:color w:val="auto"/>
          <w:szCs w:val="20"/>
        </w:rPr>
      </w:pPr>
      <w:r w:rsidRPr="00973324">
        <w:rPr>
          <w:b/>
          <w:color w:val="auto"/>
          <w:szCs w:val="20"/>
        </w:rPr>
        <w:t>Bachelor of Science</w:t>
      </w:r>
      <w:r>
        <w:rPr>
          <w:b/>
          <w:color w:val="auto"/>
          <w:szCs w:val="20"/>
        </w:rPr>
        <w:t xml:space="preserve"> </w:t>
      </w:r>
      <w:r w:rsidR="00063860" w:rsidRPr="00973324">
        <w:rPr>
          <w:b/>
          <w:color w:val="auto"/>
          <w:szCs w:val="20"/>
        </w:rPr>
        <w:t xml:space="preserve">IT </w:t>
      </w:r>
      <w:r w:rsidR="00CC43B2">
        <w:rPr>
          <w:b/>
          <w:color w:val="auto"/>
          <w:szCs w:val="20"/>
        </w:rPr>
        <w:t>System Administration</w:t>
      </w:r>
      <w:r w:rsidR="00063860" w:rsidRPr="00973324">
        <w:rPr>
          <w:b/>
          <w:color w:val="auto"/>
          <w:szCs w:val="20"/>
        </w:rPr>
        <w:t xml:space="preserve"> and Security</w:t>
      </w:r>
      <w:r w:rsidR="00D2534A">
        <w:rPr>
          <w:b/>
          <w:color w:val="auto"/>
          <w:szCs w:val="20"/>
        </w:rPr>
        <w:t xml:space="preserve">   </w:t>
      </w:r>
      <w:r w:rsidR="00CC43B2">
        <w:rPr>
          <w:b/>
          <w:color w:val="auto"/>
          <w:szCs w:val="20"/>
        </w:rPr>
        <w:t xml:space="preserve">                                                                                                                 </w:t>
      </w:r>
      <w:r w:rsidR="00D2534A">
        <w:rPr>
          <w:b/>
          <w:color w:val="auto"/>
          <w:szCs w:val="20"/>
        </w:rPr>
        <w:t xml:space="preserve">   </w:t>
      </w:r>
      <w:r w:rsidR="00CC43B2">
        <w:rPr>
          <w:b/>
          <w:color w:val="auto"/>
          <w:szCs w:val="20"/>
        </w:rPr>
        <w:t xml:space="preserve">2020 </w:t>
      </w:r>
    </w:p>
    <w:p w14:paraId="3352DAD2" w14:textId="77777777" w:rsidR="00D2534A" w:rsidRPr="00973324" w:rsidRDefault="00D2534A" w:rsidP="00D2534A">
      <w:pPr>
        <w:jc w:val="both"/>
        <w:rPr>
          <w:color w:val="auto"/>
          <w:szCs w:val="20"/>
        </w:rPr>
      </w:pPr>
      <w:r w:rsidRPr="00973324">
        <w:rPr>
          <w:color w:val="auto"/>
          <w:szCs w:val="20"/>
        </w:rPr>
        <w:t>Green River College</w:t>
      </w:r>
      <w:r w:rsidR="00CC43B2">
        <w:rPr>
          <w:color w:val="auto"/>
          <w:szCs w:val="20"/>
        </w:rPr>
        <w:t xml:space="preserve">, Auburn, WA     </w:t>
      </w:r>
    </w:p>
    <w:p w14:paraId="0CA18209" w14:textId="77777777" w:rsidR="00B71A9B" w:rsidRPr="00973324" w:rsidRDefault="00D2534A" w:rsidP="00321A74">
      <w:pPr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  <w:r>
        <w:rPr>
          <w:b/>
          <w:color w:val="auto"/>
          <w:szCs w:val="20"/>
        </w:rPr>
        <w:tab/>
      </w:r>
    </w:p>
    <w:p w14:paraId="2B063B48" w14:textId="182C4552" w:rsidR="00321A74" w:rsidRPr="00973324" w:rsidRDefault="0028536E" w:rsidP="00321A74">
      <w:pPr>
        <w:jc w:val="both"/>
        <w:rPr>
          <w:b/>
          <w:color w:val="auto"/>
          <w:szCs w:val="20"/>
        </w:rPr>
      </w:pPr>
      <w:r w:rsidRPr="00973324">
        <w:rPr>
          <w:b/>
          <w:color w:val="auto"/>
          <w:szCs w:val="20"/>
        </w:rPr>
        <w:t xml:space="preserve">Associate of Applied Science in Welding Technology                                                  </w:t>
      </w:r>
      <w:bookmarkStart w:id="48" w:name="_GoBack"/>
      <w:bookmarkEnd w:id="48"/>
      <w:r w:rsidRPr="00973324">
        <w:rPr>
          <w:b/>
          <w:color w:val="auto"/>
          <w:szCs w:val="20"/>
        </w:rPr>
        <w:t xml:space="preserve">           </w:t>
      </w:r>
      <w:r w:rsidR="00321A74" w:rsidRPr="00973324">
        <w:rPr>
          <w:b/>
          <w:color w:val="auto"/>
          <w:szCs w:val="20"/>
        </w:rPr>
        <w:t xml:space="preserve">                                               </w:t>
      </w:r>
      <w:r w:rsidRPr="00973324">
        <w:rPr>
          <w:b/>
          <w:color w:val="auto"/>
          <w:szCs w:val="20"/>
        </w:rPr>
        <w:t xml:space="preserve">                       </w:t>
      </w:r>
      <w:del w:id="49" w:author="liber" w:date="2020-12-22T16:13:00Z">
        <w:r w:rsidRPr="00973324" w:rsidDel="00073869">
          <w:rPr>
            <w:b/>
            <w:color w:val="auto"/>
            <w:szCs w:val="20"/>
          </w:rPr>
          <w:delText xml:space="preserve">   </w:delText>
        </w:r>
      </w:del>
      <w:r w:rsidR="00321A74" w:rsidRPr="00973324">
        <w:rPr>
          <w:b/>
          <w:color w:val="auto"/>
          <w:szCs w:val="20"/>
        </w:rPr>
        <w:t>201</w:t>
      </w:r>
      <w:del w:id="50" w:author="liber" w:date="2021-01-11T10:20:00Z">
        <w:r w:rsidR="00321A74" w:rsidRPr="00973324" w:rsidDel="00797662">
          <w:rPr>
            <w:b/>
            <w:color w:val="auto"/>
            <w:szCs w:val="20"/>
          </w:rPr>
          <w:delText>6</w:delText>
        </w:r>
      </w:del>
      <w:ins w:id="51" w:author="liber" w:date="2021-01-11T10:20:00Z">
        <w:r w:rsidR="00797662">
          <w:rPr>
            <w:b/>
            <w:color w:val="auto"/>
            <w:szCs w:val="20"/>
          </w:rPr>
          <w:t>5</w:t>
        </w:r>
      </w:ins>
    </w:p>
    <w:p w14:paraId="291D12D9" w14:textId="77777777" w:rsidR="00321A74" w:rsidRPr="00973324" w:rsidRDefault="0028536E" w:rsidP="00321A74">
      <w:pPr>
        <w:jc w:val="both"/>
        <w:rPr>
          <w:color w:val="auto"/>
        </w:rPr>
      </w:pPr>
      <w:r w:rsidRPr="00973324">
        <w:rPr>
          <w:color w:val="auto"/>
        </w:rPr>
        <w:t>Green River College</w:t>
      </w:r>
      <w:r w:rsidR="00CC43B2">
        <w:rPr>
          <w:color w:val="auto"/>
        </w:rPr>
        <w:t>, Auburn, WA</w:t>
      </w:r>
    </w:p>
    <w:p w14:paraId="5B68D291" w14:textId="77777777" w:rsidR="00321A74" w:rsidRDefault="00321A74" w:rsidP="003353F0">
      <w:pPr>
        <w:pStyle w:val="Subsection"/>
        <w:pBdr>
          <w:bottom w:val="single" w:sz="4" w:space="1" w:color="2E74B5"/>
        </w:pBdr>
        <w:jc w:val="both"/>
        <w:rPr>
          <w:color w:val="auto"/>
          <w:sz w:val="16"/>
          <w:szCs w:val="16"/>
        </w:rPr>
      </w:pPr>
    </w:p>
    <w:p w14:paraId="702A322C" w14:textId="77777777" w:rsidR="00A41C47" w:rsidRPr="00973324" w:rsidRDefault="00CC43B2" w:rsidP="003353F0">
      <w:pPr>
        <w:pStyle w:val="Subsection"/>
        <w:pBdr>
          <w:bottom w:val="single" w:sz="4" w:space="1" w:color="2E74B5"/>
        </w:pBd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WORK EXPERIENCE</w:t>
      </w:r>
    </w:p>
    <w:p w14:paraId="1DD3BB25" w14:textId="77777777" w:rsidR="00B71A9B" w:rsidRPr="00973324" w:rsidRDefault="00B71A9B" w:rsidP="00D9660C">
      <w:pPr>
        <w:pStyle w:val="Subsection"/>
        <w:jc w:val="both"/>
        <w:rPr>
          <w:color w:val="auto"/>
        </w:rPr>
      </w:pPr>
    </w:p>
    <w:p w14:paraId="5EBF4957" w14:textId="77777777" w:rsidR="00D9660C" w:rsidRPr="00CC43B2" w:rsidRDefault="00CC43B2" w:rsidP="00D9660C">
      <w:pPr>
        <w:pStyle w:val="Subsection"/>
        <w:jc w:val="both"/>
        <w:rPr>
          <w:color w:val="auto"/>
        </w:rPr>
      </w:pPr>
      <w:r>
        <w:rPr>
          <w:color w:val="auto"/>
        </w:rPr>
        <w:t>Old Castle Precast, Auburn, 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28536E" w:rsidRPr="00973324">
        <w:rPr>
          <w:color w:val="auto"/>
        </w:rPr>
        <w:t xml:space="preserve">August 2015 </w:t>
      </w:r>
      <w:r w:rsidR="00D40F8C" w:rsidRPr="00973324">
        <w:rPr>
          <w:color w:val="auto"/>
        </w:rPr>
        <w:t>–</w:t>
      </w:r>
      <w:r w:rsidR="0028536E" w:rsidRPr="00973324">
        <w:rPr>
          <w:color w:val="auto"/>
        </w:rPr>
        <w:t xml:space="preserve"> </w:t>
      </w:r>
      <w:r w:rsidR="00D40F8C" w:rsidRPr="00973324">
        <w:rPr>
          <w:color w:val="auto"/>
        </w:rPr>
        <w:t>January 2018</w:t>
      </w:r>
    </w:p>
    <w:p w14:paraId="6B6D72B5" w14:textId="6D144F26" w:rsidR="00D9660C" w:rsidRPr="00973324" w:rsidRDefault="00D40F8C" w:rsidP="00D9660C">
      <w:pPr>
        <w:pStyle w:val="Subsection"/>
        <w:jc w:val="both"/>
        <w:rPr>
          <w:b w:val="0"/>
          <w:color w:val="auto"/>
        </w:rPr>
      </w:pPr>
      <w:r w:rsidRPr="00973324">
        <w:rPr>
          <w:b w:val="0"/>
          <w:color w:val="auto"/>
        </w:rPr>
        <w:t>Production welder</w:t>
      </w:r>
      <w:r w:rsidR="00132433">
        <w:rPr>
          <w:b w:val="0"/>
          <w:color w:val="auto"/>
        </w:rPr>
        <w:t xml:space="preserve">. </w:t>
      </w:r>
      <w:del w:id="52" w:author="Barbara Muldoon" w:date="2020-12-22T15:41:00Z">
        <w:r w:rsidRPr="00973324" w:rsidDel="00865D48">
          <w:rPr>
            <w:b w:val="0"/>
            <w:color w:val="auto"/>
          </w:rPr>
          <w:delText xml:space="preserve"> </w:delText>
        </w:r>
      </w:del>
      <w:del w:id="53" w:author="Barbara Muldoon" w:date="2020-12-22T15:21:00Z">
        <w:r w:rsidR="00132433" w:rsidDel="006229F1">
          <w:rPr>
            <w:b w:val="0"/>
            <w:color w:val="auto"/>
          </w:rPr>
          <w:delText xml:space="preserve">Member of the </w:delText>
        </w:r>
      </w:del>
      <w:r w:rsidR="00132433">
        <w:rPr>
          <w:b w:val="0"/>
          <w:color w:val="auto"/>
        </w:rPr>
        <w:t>Safety C</w:t>
      </w:r>
      <w:r w:rsidRPr="00973324">
        <w:rPr>
          <w:b w:val="0"/>
          <w:color w:val="auto"/>
        </w:rPr>
        <w:t>ommittee</w:t>
      </w:r>
      <w:ins w:id="54" w:author="Barbara Muldoon" w:date="2020-12-22T15:41:00Z">
        <w:r w:rsidR="00865D48">
          <w:rPr>
            <w:b w:val="0"/>
            <w:color w:val="auto"/>
          </w:rPr>
          <w:t xml:space="preserve"> member</w:t>
        </w:r>
      </w:ins>
      <w:del w:id="55" w:author="Barbara Muldoon" w:date="2020-12-22T15:41:00Z">
        <w:r w:rsidR="00BD672D" w:rsidRPr="00973324" w:rsidDel="00865D48">
          <w:rPr>
            <w:b w:val="0"/>
            <w:color w:val="auto"/>
          </w:rPr>
          <w:delText>.</w:delText>
        </w:r>
      </w:del>
    </w:p>
    <w:p w14:paraId="60D67D5E" w14:textId="77777777" w:rsidR="00D9660C" w:rsidRDefault="00D9660C" w:rsidP="00435231">
      <w:pPr>
        <w:pStyle w:val="Subsection"/>
        <w:jc w:val="both"/>
        <w:rPr>
          <w:color w:val="auto"/>
          <w:sz w:val="16"/>
          <w:szCs w:val="16"/>
        </w:rPr>
      </w:pPr>
    </w:p>
    <w:p w14:paraId="1F94637B" w14:textId="73F26C49" w:rsidR="00A41C47" w:rsidRPr="00973324" w:rsidRDefault="00D40F8C" w:rsidP="00435231">
      <w:pPr>
        <w:pStyle w:val="Subsection"/>
        <w:jc w:val="both"/>
        <w:rPr>
          <w:color w:val="auto"/>
          <w:sz w:val="16"/>
          <w:szCs w:val="16"/>
        </w:rPr>
      </w:pPr>
      <w:r w:rsidRPr="00973324">
        <w:rPr>
          <w:color w:val="auto"/>
        </w:rPr>
        <w:t>United States Army</w:t>
      </w:r>
      <w:r w:rsidR="00591009" w:rsidRPr="00973324">
        <w:rPr>
          <w:color w:val="auto"/>
        </w:rPr>
        <w:t xml:space="preserve"> </w:t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6D7DFC" w:rsidRPr="00973324">
        <w:rPr>
          <w:color w:val="auto"/>
        </w:rPr>
        <w:t xml:space="preserve">          </w:t>
      </w:r>
      <w:r w:rsidR="00435231" w:rsidRPr="00973324">
        <w:rPr>
          <w:color w:val="auto"/>
        </w:rPr>
        <w:t xml:space="preserve">                              </w:t>
      </w:r>
      <w:r w:rsidR="006D7DFC" w:rsidRPr="00973324">
        <w:rPr>
          <w:color w:val="auto"/>
        </w:rPr>
        <w:t xml:space="preserve"> </w:t>
      </w:r>
      <w:r w:rsidRPr="00973324">
        <w:rPr>
          <w:color w:val="auto"/>
        </w:rPr>
        <w:t xml:space="preserve">      </w:t>
      </w:r>
      <w:del w:id="56" w:author="liber" w:date="2020-12-22T16:13:00Z">
        <w:r w:rsidRPr="00973324" w:rsidDel="00073869">
          <w:rPr>
            <w:color w:val="auto"/>
          </w:rPr>
          <w:delText xml:space="preserve">             </w:delText>
        </w:r>
      </w:del>
      <w:r w:rsidR="00435231" w:rsidRPr="00973324">
        <w:rPr>
          <w:color w:val="auto"/>
        </w:rPr>
        <w:t xml:space="preserve"> </w:t>
      </w:r>
      <w:ins w:id="57" w:author="liber" w:date="2020-12-22T16:13:00Z">
        <w:r w:rsidR="00073869">
          <w:rPr>
            <w:color w:val="auto"/>
          </w:rPr>
          <w:t xml:space="preserve">  </w:t>
        </w:r>
      </w:ins>
      <w:r w:rsidRPr="00973324">
        <w:rPr>
          <w:color w:val="auto"/>
        </w:rPr>
        <w:t>August 2007 – August 2013</w:t>
      </w:r>
    </w:p>
    <w:p w14:paraId="1AB9217B" w14:textId="77777777" w:rsidR="00591009" w:rsidRPr="00973324" w:rsidRDefault="00D40F8C" w:rsidP="00435231">
      <w:pPr>
        <w:pStyle w:val="Subsection"/>
        <w:jc w:val="both"/>
        <w:rPr>
          <w:color w:val="auto"/>
        </w:rPr>
      </w:pPr>
      <w:r w:rsidRPr="00973324">
        <w:rPr>
          <w:color w:val="auto"/>
        </w:rPr>
        <w:t xml:space="preserve">Military Intelligence           </w:t>
      </w:r>
      <w:r w:rsidR="00A41C47" w:rsidRPr="00973324">
        <w:rPr>
          <w:color w:val="auto"/>
        </w:rPr>
        <w:t xml:space="preserve"> </w:t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="00A41C47" w:rsidRPr="00973324">
        <w:rPr>
          <w:color w:val="auto"/>
        </w:rPr>
        <w:tab/>
      </w:r>
      <w:r w:rsidRPr="00973324">
        <w:rPr>
          <w:color w:val="auto"/>
        </w:rPr>
        <w:t xml:space="preserve">               </w:t>
      </w:r>
      <w:del w:id="58" w:author="liber" w:date="2020-12-22T16:13:00Z">
        <w:r w:rsidRPr="00973324" w:rsidDel="00D7035A">
          <w:rPr>
            <w:color w:val="auto"/>
          </w:rPr>
          <w:delText xml:space="preserve">       </w:delText>
        </w:r>
      </w:del>
      <w:r w:rsidRPr="00973324">
        <w:rPr>
          <w:color w:val="auto"/>
        </w:rPr>
        <w:t xml:space="preserve"> </w:t>
      </w:r>
      <w:del w:id="59" w:author="liber" w:date="2020-12-22T16:13:00Z">
        <w:r w:rsidRPr="00973324" w:rsidDel="00073869">
          <w:rPr>
            <w:color w:val="auto"/>
          </w:rPr>
          <w:delText xml:space="preserve">             </w:delText>
        </w:r>
      </w:del>
      <w:r w:rsidRPr="00973324">
        <w:rPr>
          <w:color w:val="auto"/>
        </w:rPr>
        <w:t>Fort Lewis, WA</w:t>
      </w:r>
    </w:p>
    <w:p w14:paraId="4B461D36" w14:textId="5A1650C8" w:rsidR="00CC43B2" w:rsidRDefault="00CC43B2" w:rsidP="00CC43B2">
      <w:pPr>
        <w:pStyle w:val="Subsection"/>
        <w:rPr>
          <w:b w:val="0"/>
          <w:color w:val="auto"/>
        </w:rPr>
      </w:pPr>
      <w:del w:id="60" w:author="Barbara Muldoon" w:date="2020-12-22T15:21:00Z">
        <w:r w:rsidDel="006229F1">
          <w:rPr>
            <w:b w:val="0"/>
            <w:color w:val="auto"/>
          </w:rPr>
          <w:delText>Liason</w:delText>
        </w:r>
      </w:del>
      <w:ins w:id="61" w:author="Barbara Muldoon" w:date="2020-12-22T15:21:00Z">
        <w:r w:rsidR="006229F1">
          <w:rPr>
            <w:b w:val="0"/>
            <w:color w:val="auto"/>
          </w:rPr>
          <w:t>Liaison</w:t>
        </w:r>
      </w:ins>
      <w:r>
        <w:rPr>
          <w:b w:val="0"/>
          <w:color w:val="auto"/>
        </w:rPr>
        <w:t xml:space="preserve"> working alongside Afghan counterparts to create a safer and more cohesive environment within the country of Afghanistan.</w:t>
      </w:r>
    </w:p>
    <w:p w14:paraId="5BDB7CED" w14:textId="5C316D1A" w:rsidR="00435231" w:rsidRPr="00CC43B2" w:rsidRDefault="0041600A" w:rsidP="00CC43B2">
      <w:pPr>
        <w:pStyle w:val="Subsection"/>
        <w:rPr>
          <w:b w:val="0"/>
          <w:color w:val="auto"/>
        </w:rPr>
      </w:pPr>
      <w:r w:rsidRPr="00973324">
        <w:rPr>
          <w:b w:val="0"/>
          <w:color w:val="auto"/>
        </w:rPr>
        <w:t>De</w:t>
      </w:r>
      <w:r w:rsidR="006E0CCF">
        <w:rPr>
          <w:b w:val="0"/>
          <w:color w:val="auto"/>
        </w:rPr>
        <w:t>-</w:t>
      </w:r>
      <w:r w:rsidRPr="00973324">
        <w:rPr>
          <w:b w:val="0"/>
          <w:color w:val="auto"/>
        </w:rPr>
        <w:t>escalated stressful situation</w:t>
      </w:r>
      <w:r w:rsidR="006E0CCF">
        <w:rPr>
          <w:b w:val="0"/>
          <w:color w:val="auto"/>
        </w:rPr>
        <w:t>s</w:t>
      </w:r>
      <w:r w:rsidRPr="00973324">
        <w:rPr>
          <w:b w:val="0"/>
          <w:color w:val="auto"/>
        </w:rPr>
        <w:t xml:space="preserve"> during routine operations both stateside and deployment. </w:t>
      </w:r>
      <w:del w:id="62" w:author="Barbara Muldoon" w:date="2020-12-22T15:22:00Z">
        <w:r w:rsidR="00CC43B2" w:rsidDel="006229F1">
          <w:rPr>
            <w:b w:val="0"/>
            <w:color w:val="auto"/>
          </w:rPr>
          <w:delText>Involved in i</w:delText>
        </w:r>
      </w:del>
      <w:ins w:id="63" w:author="Barbara Muldoon" w:date="2020-12-22T15:22:00Z">
        <w:r w:rsidR="006229F1">
          <w:rPr>
            <w:b w:val="0"/>
            <w:color w:val="auto"/>
          </w:rPr>
          <w:t>I</w:t>
        </w:r>
      </w:ins>
      <w:r w:rsidR="00CC43B2">
        <w:rPr>
          <w:b w:val="0"/>
          <w:color w:val="auto"/>
        </w:rPr>
        <w:t>nventory management</w:t>
      </w:r>
      <w:ins w:id="64" w:author="Barbara Muldoon" w:date="2020-12-22T15:22:00Z">
        <w:r w:rsidR="006229F1">
          <w:rPr>
            <w:b w:val="0"/>
            <w:color w:val="auto"/>
          </w:rPr>
          <w:t xml:space="preserve">. </w:t>
        </w:r>
      </w:ins>
      <w:r w:rsidR="00CC43B2">
        <w:rPr>
          <w:b w:val="0"/>
          <w:color w:val="auto"/>
        </w:rPr>
        <w:t xml:space="preserve"> </w:t>
      </w:r>
      <w:del w:id="65" w:author="Barbara Muldoon" w:date="2020-12-22T15:22:00Z">
        <w:r w:rsidR="00CC43B2" w:rsidDel="006229F1">
          <w:rPr>
            <w:b w:val="0"/>
            <w:color w:val="auto"/>
          </w:rPr>
          <w:delText xml:space="preserve">of </w:delText>
        </w:r>
        <w:r w:rsidR="00BC73E7" w:rsidDel="006229F1">
          <w:rPr>
            <w:b w:val="0"/>
            <w:color w:val="auto"/>
          </w:rPr>
          <w:delText xml:space="preserve">Tens of thousands of dollars of </w:delText>
        </w:r>
        <w:r w:rsidR="006E0CCF" w:rsidRPr="00CC43B2" w:rsidDel="006229F1">
          <w:rPr>
            <w:b w:val="0"/>
            <w:color w:val="auto"/>
          </w:rPr>
          <w:delText xml:space="preserve">military supplies and </w:delText>
        </w:r>
        <w:r w:rsidRPr="00CC43B2" w:rsidDel="006229F1">
          <w:rPr>
            <w:b w:val="0"/>
            <w:color w:val="auto"/>
          </w:rPr>
          <w:delText>equipment.</w:delText>
        </w:r>
      </w:del>
    </w:p>
    <w:p w14:paraId="0E5487E9" w14:textId="77777777" w:rsidR="00435231" w:rsidRPr="00CC43B2" w:rsidRDefault="006E0CCF" w:rsidP="00CC43B2">
      <w:pPr>
        <w:pStyle w:val="Subsection"/>
        <w:ind w:left="720"/>
        <w:jc w:val="both"/>
        <w:rPr>
          <w:b w:val="0"/>
          <w:color w:val="FF0000"/>
        </w:rPr>
      </w:pPr>
      <w:r w:rsidRPr="006E0CCF">
        <w:rPr>
          <w:b w:val="0"/>
          <w:color w:val="FF0000"/>
        </w:rPr>
        <w:t xml:space="preserve"> </w:t>
      </w:r>
    </w:p>
    <w:sectPr w:rsidR="00435231" w:rsidRPr="00CC43B2" w:rsidSect="00321A7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2FED" w14:textId="77777777" w:rsidR="00E54859" w:rsidRDefault="00E54859" w:rsidP="008706DC">
      <w:pPr>
        <w:spacing w:line="240" w:lineRule="auto"/>
      </w:pPr>
      <w:r>
        <w:separator/>
      </w:r>
    </w:p>
  </w:endnote>
  <w:endnote w:type="continuationSeparator" w:id="0">
    <w:p w14:paraId="3805B3E4" w14:textId="77777777" w:rsidR="00E54859" w:rsidRDefault="00E54859" w:rsidP="00870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14E4B" w14:textId="77777777" w:rsidR="00E54859" w:rsidRDefault="00E54859" w:rsidP="008706DC">
      <w:pPr>
        <w:spacing w:line="240" w:lineRule="auto"/>
      </w:pPr>
      <w:r>
        <w:separator/>
      </w:r>
    </w:p>
  </w:footnote>
  <w:footnote w:type="continuationSeparator" w:id="0">
    <w:p w14:paraId="4F583634" w14:textId="77777777" w:rsidR="00E54859" w:rsidRDefault="00E54859" w:rsidP="008706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873"/>
    <w:multiLevelType w:val="singleLevel"/>
    <w:tmpl w:val="22B278AA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0000"/>
        <w:sz w:val="16"/>
      </w:rPr>
    </w:lvl>
  </w:abstractNum>
  <w:abstractNum w:abstractNumId="1" w15:restartNumberingAfterBreak="0">
    <w:nsid w:val="0E3E217D"/>
    <w:multiLevelType w:val="hybridMultilevel"/>
    <w:tmpl w:val="82A45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7130C1"/>
    <w:multiLevelType w:val="singleLevel"/>
    <w:tmpl w:val="7472C804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000000"/>
        <w:sz w:val="16"/>
      </w:rPr>
    </w:lvl>
  </w:abstractNum>
  <w:abstractNum w:abstractNumId="3" w15:restartNumberingAfterBreak="0">
    <w:nsid w:val="44165134"/>
    <w:multiLevelType w:val="multilevel"/>
    <w:tmpl w:val="D75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76AC"/>
    <w:multiLevelType w:val="hybridMultilevel"/>
    <w:tmpl w:val="E0E4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6A66"/>
    <w:multiLevelType w:val="hybridMultilevel"/>
    <w:tmpl w:val="ADCAB3B4"/>
    <w:lvl w:ilvl="0" w:tplc="7264EF9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306469"/>
    <w:multiLevelType w:val="hybridMultilevel"/>
    <w:tmpl w:val="DB10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05448"/>
    <w:multiLevelType w:val="hybridMultilevel"/>
    <w:tmpl w:val="2A6E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9C5354"/>
    <w:multiLevelType w:val="hybridMultilevel"/>
    <w:tmpl w:val="0AF00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ber">
    <w15:presenceInfo w15:providerId="None" w15:userId="li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009"/>
    <w:rsid w:val="0006210B"/>
    <w:rsid w:val="00063860"/>
    <w:rsid w:val="00073869"/>
    <w:rsid w:val="00093E13"/>
    <w:rsid w:val="00132433"/>
    <w:rsid w:val="00150867"/>
    <w:rsid w:val="001B349F"/>
    <w:rsid w:val="002153E0"/>
    <w:rsid w:val="0028536E"/>
    <w:rsid w:val="0029647D"/>
    <w:rsid w:val="0029780C"/>
    <w:rsid w:val="002C1385"/>
    <w:rsid w:val="00321A74"/>
    <w:rsid w:val="003353F0"/>
    <w:rsid w:val="00375B6D"/>
    <w:rsid w:val="0041600A"/>
    <w:rsid w:val="00435231"/>
    <w:rsid w:val="00442B00"/>
    <w:rsid w:val="00454066"/>
    <w:rsid w:val="00460E45"/>
    <w:rsid w:val="004A57CA"/>
    <w:rsid w:val="004E3E2C"/>
    <w:rsid w:val="004F5FEE"/>
    <w:rsid w:val="0050251C"/>
    <w:rsid w:val="0056512E"/>
    <w:rsid w:val="005877FF"/>
    <w:rsid w:val="00591009"/>
    <w:rsid w:val="006224AD"/>
    <w:rsid w:val="006229F1"/>
    <w:rsid w:val="00632468"/>
    <w:rsid w:val="006D4B0C"/>
    <w:rsid w:val="006D7DFC"/>
    <w:rsid w:val="006E0CCF"/>
    <w:rsid w:val="006E2565"/>
    <w:rsid w:val="00705D1A"/>
    <w:rsid w:val="00791AB4"/>
    <w:rsid w:val="00797662"/>
    <w:rsid w:val="00835C65"/>
    <w:rsid w:val="00864616"/>
    <w:rsid w:val="00865D48"/>
    <w:rsid w:val="008706DC"/>
    <w:rsid w:val="008C1119"/>
    <w:rsid w:val="008D10AE"/>
    <w:rsid w:val="0090702A"/>
    <w:rsid w:val="00915EF8"/>
    <w:rsid w:val="00923E01"/>
    <w:rsid w:val="009617D2"/>
    <w:rsid w:val="00973324"/>
    <w:rsid w:val="00A31D67"/>
    <w:rsid w:val="00A3216E"/>
    <w:rsid w:val="00A41C47"/>
    <w:rsid w:val="00A54B91"/>
    <w:rsid w:val="00AB08F3"/>
    <w:rsid w:val="00AB4F06"/>
    <w:rsid w:val="00AC1152"/>
    <w:rsid w:val="00B05CF6"/>
    <w:rsid w:val="00B24C8A"/>
    <w:rsid w:val="00B71A9B"/>
    <w:rsid w:val="00B73BBE"/>
    <w:rsid w:val="00B77FDF"/>
    <w:rsid w:val="00B83638"/>
    <w:rsid w:val="00B94F44"/>
    <w:rsid w:val="00BA6563"/>
    <w:rsid w:val="00BC73E7"/>
    <w:rsid w:val="00BD672D"/>
    <w:rsid w:val="00C42136"/>
    <w:rsid w:val="00C61DF6"/>
    <w:rsid w:val="00CC43B2"/>
    <w:rsid w:val="00CF0981"/>
    <w:rsid w:val="00D2534A"/>
    <w:rsid w:val="00D40F8C"/>
    <w:rsid w:val="00D7035A"/>
    <w:rsid w:val="00D9660C"/>
    <w:rsid w:val="00DD644A"/>
    <w:rsid w:val="00E240A3"/>
    <w:rsid w:val="00E33830"/>
    <w:rsid w:val="00E42A75"/>
    <w:rsid w:val="00E44BBC"/>
    <w:rsid w:val="00E54859"/>
    <w:rsid w:val="00EC0D6D"/>
    <w:rsid w:val="00ED45A0"/>
    <w:rsid w:val="00F37B8A"/>
    <w:rsid w:val="00F46BA8"/>
    <w:rsid w:val="00F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1F1"/>
  <w15:docId w15:val="{ACA09E29-A912-4E5D-A538-1393D1D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09"/>
    <w:pPr>
      <w:spacing w:line="276" w:lineRule="auto"/>
      <w:contextualSpacing/>
    </w:pPr>
    <w:rPr>
      <w:rFonts w:cs="Calibri"/>
      <w:color w:val="44546A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unhideWhenUsed/>
    <w:rsid w:val="00591009"/>
    <w:pPr>
      <w:ind w:left="720"/>
    </w:pPr>
  </w:style>
  <w:style w:type="paragraph" w:customStyle="1" w:styleId="Section">
    <w:name w:val="Section"/>
    <w:basedOn w:val="Normal"/>
    <w:uiPriority w:val="1"/>
    <w:qFormat/>
    <w:rsid w:val="00591009"/>
    <w:pPr>
      <w:spacing w:before="200" w:line="240" w:lineRule="auto"/>
    </w:pPr>
    <w:rPr>
      <w:rFonts w:ascii="Calibri Light" w:hAnsi="Calibri Light" w:cs="Calibri Light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591009"/>
    <w:pPr>
      <w:spacing w:before="60"/>
    </w:pPr>
    <w:rPr>
      <w:b/>
      <w:szCs w:val="20"/>
    </w:rPr>
  </w:style>
  <w:style w:type="paragraph" w:styleId="ListBullet">
    <w:name w:val="List Bullet"/>
    <w:basedOn w:val="NormalIndent"/>
    <w:uiPriority w:val="99"/>
    <w:unhideWhenUsed/>
    <w:rsid w:val="00591009"/>
    <w:pPr>
      <w:numPr>
        <w:numId w:val="3"/>
      </w:numPr>
    </w:pPr>
  </w:style>
  <w:style w:type="character" w:styleId="Hyperlink">
    <w:name w:val="Hyperlink"/>
    <w:uiPriority w:val="99"/>
    <w:unhideWhenUsed/>
    <w:rsid w:val="0043523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6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8706DC"/>
    <w:rPr>
      <w:rFonts w:cs="Calibri"/>
      <w:color w:val="44546A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06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8706DC"/>
    <w:rPr>
      <w:rFonts w:cs="Calibri"/>
      <w:color w:val="44546A"/>
      <w:sz w:val="2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8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860"/>
    <w:rPr>
      <w:rFonts w:ascii="Segoe UI" w:hAnsi="Segoe UI" w:cs="Segoe UI"/>
      <w:color w:val="44546A"/>
      <w:sz w:val="18"/>
      <w:szCs w:val="18"/>
      <w:lang w:eastAsia="ja-JP"/>
    </w:rPr>
  </w:style>
  <w:style w:type="character" w:customStyle="1" w:styleId="c4">
    <w:name w:val="c4"/>
    <w:rsid w:val="00CC43B2"/>
  </w:style>
  <w:style w:type="paragraph" w:styleId="NormalWeb">
    <w:name w:val="Normal (Web)"/>
    <w:basedOn w:val="Normal"/>
    <w:uiPriority w:val="99"/>
    <w:unhideWhenUsed/>
    <w:rsid w:val="00CC43B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Strong">
    <w:name w:val="Strong"/>
    <w:uiPriority w:val="22"/>
    <w:qFormat/>
    <w:rsid w:val="00CC4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Friedrich</dc:creator>
  <cp:lastModifiedBy>liber</cp:lastModifiedBy>
  <cp:revision>3</cp:revision>
  <cp:lastPrinted>2020-12-22T20:40:00Z</cp:lastPrinted>
  <dcterms:created xsi:type="dcterms:W3CDTF">2020-12-23T00:14:00Z</dcterms:created>
  <dcterms:modified xsi:type="dcterms:W3CDTF">2021-01-11T18:20:00Z</dcterms:modified>
</cp:coreProperties>
</file>